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8064494" w:rsidP="7E774F56" w:rsidRDefault="58064494" w14:paraId="2F36D69A" w14:textId="75AC66A5">
      <w:pPr>
        <w:spacing w:after="160" w:line="279" w:lineRule="auto"/>
        <w:jc w:val="center"/>
        <w:rPr>
          <w:rFonts w:ascii="Lato" w:hAnsi="Lato" w:eastAsia="Lato" w:cs="Lato"/>
          <w:b w:val="1"/>
          <w:bCs w:val="1"/>
          <w:i w:val="0"/>
          <w:iCs w:val="0"/>
          <w:noProof w:val="0"/>
          <w:sz w:val="28"/>
          <w:szCs w:val="28"/>
          <w:lang w:val="en-US"/>
        </w:rPr>
      </w:pPr>
      <w:r w:rsidRPr="7E774F56" w:rsidR="58064494">
        <w:rPr>
          <w:rFonts w:ascii="Lato" w:hAnsi="Lato" w:eastAsia="Lato" w:cs="Lato"/>
          <w:b w:val="1"/>
          <w:bCs w:val="1"/>
          <w:i w:val="0"/>
          <w:iCs w:val="0"/>
          <w:noProof w:val="0"/>
          <w:sz w:val="28"/>
          <w:szCs w:val="28"/>
          <w:lang w:val="en-US"/>
        </w:rPr>
        <w:t>Semantic Segmentation of Agricultural Field Patterns Using a Semi-Supervised Deep Learning Approach</w:t>
      </w:r>
    </w:p>
    <w:p w:rsidR="33731EDA" w:rsidP="7E774F56" w:rsidRDefault="33731EDA" w14:paraId="4F9EAB0D" w14:textId="0BE23DA5">
      <w:pPr>
        <w:spacing w:after="160" w:line="279" w:lineRule="auto"/>
        <w:jc w:val="center"/>
        <w:rPr>
          <w:rFonts w:ascii="Lato" w:hAnsi="Lato" w:eastAsia="Lato" w:cs="Lato"/>
          <w:b w:val="0"/>
          <w:bCs w:val="0"/>
          <w:i w:val="0"/>
          <w:iCs w:val="0"/>
          <w:noProof w:val="0"/>
          <w:sz w:val="24"/>
          <w:szCs w:val="24"/>
          <w:lang w:val="en-US"/>
        </w:rPr>
      </w:pPr>
      <w:r w:rsidRPr="7E774F56" w:rsidR="33731EDA">
        <w:rPr>
          <w:rFonts w:ascii="Lato" w:hAnsi="Lato" w:eastAsia="Lato" w:cs="Lato"/>
          <w:b w:val="0"/>
          <w:bCs w:val="0"/>
          <w:i w:val="0"/>
          <w:iCs w:val="0"/>
          <w:noProof w:val="0"/>
          <w:sz w:val="24"/>
          <w:szCs w:val="24"/>
          <w:lang w:val="en-US"/>
        </w:rPr>
        <w:t xml:space="preserve">Team </w:t>
      </w:r>
      <w:r w:rsidRPr="7E774F56" w:rsidR="33731EDA">
        <w:rPr>
          <w:rFonts w:ascii="Lato" w:hAnsi="Lato" w:eastAsia="Lato" w:cs="Lato"/>
          <w:b w:val="0"/>
          <w:bCs w:val="0"/>
          <w:i w:val="0"/>
          <w:iCs w:val="0"/>
          <w:noProof w:val="0"/>
          <w:sz w:val="24"/>
          <w:szCs w:val="24"/>
          <w:lang w:val="en-US"/>
        </w:rPr>
        <w:t>AgriVision</w:t>
      </w:r>
      <w:r w:rsidRPr="7E774F56" w:rsidR="525B5296">
        <w:rPr>
          <w:rFonts w:ascii="Lato" w:hAnsi="Lato" w:eastAsia="Lato" w:cs="Lato"/>
          <w:b w:val="0"/>
          <w:bCs w:val="0"/>
          <w:i w:val="0"/>
          <w:iCs w:val="0"/>
          <w:noProof w:val="0"/>
          <w:sz w:val="24"/>
          <w:szCs w:val="24"/>
          <w:lang w:val="en-US"/>
        </w:rPr>
        <w:t xml:space="preserve"> - </w:t>
      </w:r>
      <w:r w:rsidRPr="7E774F56" w:rsidR="33731EDA">
        <w:rPr>
          <w:rFonts w:ascii="Lato" w:hAnsi="Lato" w:eastAsia="Lato" w:cs="Lato"/>
          <w:b w:val="0"/>
          <w:bCs w:val="0"/>
          <w:i w:val="0"/>
          <w:iCs w:val="0"/>
          <w:noProof w:val="0"/>
          <w:sz w:val="24"/>
          <w:szCs w:val="24"/>
          <w:lang w:val="en-US"/>
        </w:rPr>
        <w:t xml:space="preserve">Francis Lin, Stanislav </w:t>
      </w:r>
      <w:r w:rsidRPr="7E774F56" w:rsidR="33731EDA">
        <w:rPr>
          <w:rFonts w:ascii="Lato" w:hAnsi="Lato" w:eastAsia="Lato" w:cs="Lato"/>
          <w:b w:val="0"/>
          <w:bCs w:val="0"/>
          <w:i w:val="0"/>
          <w:iCs w:val="0"/>
          <w:noProof w:val="0"/>
          <w:sz w:val="24"/>
          <w:szCs w:val="24"/>
          <w:lang w:val="en-US"/>
        </w:rPr>
        <w:t>Sheludk</w:t>
      </w:r>
      <w:r w:rsidRPr="7E774F56" w:rsidR="1DCFAB8A">
        <w:rPr>
          <w:rFonts w:ascii="Lato" w:hAnsi="Lato" w:eastAsia="Lato" w:cs="Lato"/>
          <w:b w:val="0"/>
          <w:bCs w:val="0"/>
          <w:i w:val="0"/>
          <w:iCs w:val="0"/>
          <w:noProof w:val="0"/>
          <w:sz w:val="24"/>
          <w:szCs w:val="24"/>
          <w:lang w:val="en-US"/>
        </w:rPr>
        <w:t>o</w:t>
      </w:r>
      <w:r w:rsidRPr="7E774F56" w:rsidR="33731EDA">
        <w:rPr>
          <w:rFonts w:ascii="Lato" w:hAnsi="Lato" w:eastAsia="Lato" w:cs="Lato"/>
          <w:b w:val="0"/>
          <w:bCs w:val="0"/>
          <w:i w:val="0"/>
          <w:iCs w:val="0"/>
          <w:noProof w:val="0"/>
          <w:sz w:val="24"/>
          <w:szCs w:val="24"/>
          <w:lang w:val="en-US"/>
        </w:rPr>
        <w:t xml:space="preserve">, </w:t>
      </w:r>
      <w:r w:rsidRPr="7E774F56" w:rsidR="33731EDA">
        <w:rPr>
          <w:rFonts w:ascii="Lato" w:hAnsi="Lato" w:eastAsia="Lato" w:cs="Lato"/>
          <w:b w:val="0"/>
          <w:bCs w:val="0"/>
          <w:i w:val="0"/>
          <w:iCs w:val="0"/>
          <w:noProof w:val="0"/>
          <w:sz w:val="24"/>
          <w:szCs w:val="24"/>
          <w:lang w:val="en-US"/>
        </w:rPr>
        <w:t>Juanwen</w:t>
      </w:r>
      <w:r w:rsidRPr="7E774F56" w:rsidR="33731EDA">
        <w:rPr>
          <w:rFonts w:ascii="Lato" w:hAnsi="Lato" w:eastAsia="Lato" w:cs="Lato"/>
          <w:b w:val="0"/>
          <w:bCs w:val="0"/>
          <w:i w:val="0"/>
          <w:iCs w:val="0"/>
          <w:noProof w:val="0"/>
          <w:sz w:val="24"/>
          <w:szCs w:val="24"/>
          <w:lang w:val="en-US"/>
        </w:rPr>
        <w:t xml:space="preserve"> Lu</w:t>
      </w:r>
      <w:r w:rsidRPr="7E774F56" w:rsidR="2DFD6468">
        <w:rPr>
          <w:rFonts w:ascii="Lato" w:hAnsi="Lato" w:eastAsia="Lato" w:cs="Lato"/>
          <w:b w:val="0"/>
          <w:bCs w:val="0"/>
          <w:i w:val="0"/>
          <w:iCs w:val="0"/>
          <w:noProof w:val="0"/>
          <w:sz w:val="24"/>
          <w:szCs w:val="24"/>
          <w:lang w:val="en-US"/>
        </w:rPr>
        <w:t>, Bryce Meyering</w:t>
      </w:r>
    </w:p>
    <w:p w:rsidR="7E774F56" w:rsidP="7E774F56" w:rsidRDefault="7E774F56" w14:paraId="158CA57E" w14:textId="369E0002">
      <w:pPr>
        <w:pStyle w:val="Normal"/>
        <w:spacing w:after="160" w:line="279" w:lineRule="auto"/>
        <w:jc w:val="center"/>
        <w:rPr>
          <w:rFonts w:ascii="Lato" w:hAnsi="Lato" w:eastAsia="Lato" w:cs="Lato"/>
          <w:b w:val="0"/>
          <w:bCs w:val="0"/>
          <w:i w:val="0"/>
          <w:iCs w:val="0"/>
          <w:noProof w:val="0"/>
          <w:sz w:val="24"/>
          <w:szCs w:val="24"/>
          <w:lang w:val="en-US"/>
        </w:rPr>
      </w:pPr>
    </w:p>
    <w:p xmlns:wp14="http://schemas.microsoft.com/office/word/2010/wordml" w:rsidP="7E774F56" wp14:paraId="78059C77" wp14:textId="3AF923B6">
      <w:pPr>
        <w:spacing w:after="160" w:line="279" w:lineRule="auto"/>
        <w:rPr>
          <w:rFonts w:ascii="Lato" w:hAnsi="Lato" w:eastAsia="Lato" w:cs="Lato"/>
          <w:b w:val="1"/>
          <w:bCs w:val="1"/>
          <w:i w:val="0"/>
          <w:iCs w:val="0"/>
          <w:noProof w:val="0"/>
          <w:sz w:val="28"/>
          <w:szCs w:val="28"/>
          <w:lang w:val="en-US"/>
        </w:rPr>
      </w:pPr>
      <w:r w:rsidRPr="7E774F56" w:rsidR="58064494">
        <w:rPr>
          <w:rFonts w:ascii="Lato" w:hAnsi="Lato" w:eastAsia="Lato" w:cs="Lato"/>
          <w:b w:val="1"/>
          <w:bCs w:val="1"/>
          <w:i w:val="0"/>
          <w:iCs w:val="0"/>
          <w:noProof w:val="0"/>
          <w:sz w:val="28"/>
          <w:szCs w:val="28"/>
          <w:lang w:val="en-US"/>
        </w:rPr>
        <w:t>Projec</w:t>
      </w:r>
      <w:r w:rsidRPr="7E774F56" w:rsidR="58064494">
        <w:rPr>
          <w:rFonts w:ascii="Lato" w:hAnsi="Lato" w:eastAsia="Lato" w:cs="Lato"/>
          <w:b w:val="1"/>
          <w:bCs w:val="1"/>
          <w:i w:val="0"/>
          <w:iCs w:val="0"/>
          <w:noProof w:val="0"/>
          <w:sz w:val="28"/>
          <w:szCs w:val="28"/>
          <w:lang w:val="en-US"/>
        </w:rPr>
        <w:t xml:space="preserve">t </w:t>
      </w:r>
      <w:r w:rsidRPr="7E774F56" w:rsidR="0B4497F8">
        <w:rPr>
          <w:rFonts w:ascii="Lato" w:hAnsi="Lato" w:eastAsia="Lato" w:cs="Lato"/>
          <w:b w:val="1"/>
          <w:bCs w:val="1"/>
          <w:i w:val="0"/>
          <w:iCs w:val="0"/>
          <w:noProof w:val="0"/>
          <w:sz w:val="28"/>
          <w:szCs w:val="28"/>
          <w:lang w:val="en-US"/>
        </w:rPr>
        <w:t>Summary</w:t>
      </w:r>
      <w:r w:rsidRPr="7E774F56" w:rsidR="5F167A3F">
        <w:rPr>
          <w:rFonts w:ascii="Lato" w:hAnsi="Lato" w:eastAsia="Lato" w:cs="Lato"/>
          <w:b w:val="1"/>
          <w:bCs w:val="1"/>
          <w:i w:val="0"/>
          <w:iCs w:val="0"/>
          <w:noProof w:val="0"/>
          <w:sz w:val="28"/>
          <w:szCs w:val="28"/>
          <w:lang w:val="en-US"/>
        </w:rPr>
        <w:t xml:space="preserve"> and Related Work</w:t>
      </w:r>
      <w:r w:rsidRPr="7E774F56" w:rsidR="58064494">
        <w:rPr>
          <w:rFonts w:ascii="Lato" w:hAnsi="Lato" w:eastAsia="Lato" w:cs="Lato"/>
          <w:b w:val="1"/>
          <w:bCs w:val="1"/>
          <w:i w:val="0"/>
          <w:iCs w:val="0"/>
          <w:noProof w:val="0"/>
          <w:sz w:val="28"/>
          <w:szCs w:val="28"/>
          <w:lang w:val="en-US"/>
        </w:rPr>
        <w:t xml:space="preserve"> </w:t>
      </w:r>
    </w:p>
    <w:p w:rsidR="58064494" w:rsidP="7E774F56" w:rsidRDefault="58064494" w14:paraId="72506223" w14:textId="2E0F2F27">
      <w:pPr>
        <w:pStyle w:val="Normal"/>
        <w:rPr>
          <w:rFonts w:ascii="Lato" w:hAnsi="Lato" w:eastAsia="Lato" w:cs="Lato"/>
          <w:b w:val="0"/>
          <w:bCs w:val="0"/>
          <w:i w:val="0"/>
          <w:iCs w:val="0"/>
          <w:noProof w:val="0"/>
          <w:sz w:val="24"/>
          <w:szCs w:val="24"/>
          <w:lang w:val="en-US"/>
        </w:rPr>
      </w:pPr>
      <w:r w:rsidRPr="7E774F56" w:rsidR="58064494">
        <w:rPr>
          <w:rFonts w:ascii="Lato" w:hAnsi="Lato" w:eastAsia="Lato" w:cs="Lato"/>
          <w:b w:val="0"/>
          <w:bCs w:val="0"/>
          <w:i w:val="0"/>
          <w:iCs w:val="0"/>
          <w:noProof w:val="0"/>
          <w:sz w:val="24"/>
          <w:szCs w:val="24"/>
          <w:lang w:val="en-US"/>
        </w:rPr>
        <w:t>Agricultural production</w:t>
      </w:r>
      <w:r w:rsidRPr="7E774F56" w:rsidR="58064494">
        <w:rPr>
          <w:rFonts w:ascii="Lato" w:hAnsi="Lato" w:eastAsia="Lato" w:cs="Lato"/>
          <w:b w:val="0"/>
          <w:bCs w:val="0"/>
          <w:i w:val="0"/>
          <w:iCs w:val="0"/>
          <w:noProof w:val="0"/>
          <w:sz w:val="24"/>
          <w:szCs w:val="24"/>
          <w:lang w:val="en-US"/>
        </w:rPr>
        <w:t xml:space="preserve"> has been revolutionized by advancements in remote sensing to pinpoint problems in the field caused by weeds, nutrient deficiencies, and flooding etc., allowing farmers to manage their crops efficiently using RGB-NIR images taken from drone or satellites </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Sishodia</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 xml:space="preserve"> et al., 2020</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w:t>
      </w:r>
      <w:r w:rsidRPr="7E774F56" w:rsidR="58064494">
        <w:rPr>
          <w:rFonts w:ascii="Lato" w:hAnsi="Lato" w:eastAsia="Lato" w:cs="Lato"/>
          <w:b w:val="0"/>
          <w:bCs w:val="0"/>
          <w:i w:val="0"/>
          <w:iCs w:val="0"/>
          <w:noProof w:val="0"/>
          <w:sz w:val="24"/>
          <w:szCs w:val="24"/>
          <w:lang w:val="en-US"/>
        </w:rPr>
        <w:t>.</w:t>
      </w:r>
      <w:r w:rsidRPr="7E774F56" w:rsidR="58064494">
        <w:rPr>
          <w:rFonts w:ascii="Lato" w:hAnsi="Lato" w:eastAsia="Lato" w:cs="Lato"/>
          <w:b w:val="0"/>
          <w:bCs w:val="0"/>
          <w:i w:val="0"/>
          <w:iCs w:val="0"/>
          <w:noProof w:val="0"/>
          <w:sz w:val="24"/>
          <w:szCs w:val="24"/>
          <w:lang w:val="en-US"/>
        </w:rPr>
        <w:t xml:space="preserve"> </w:t>
      </w:r>
      <w:r w:rsidRPr="7E774F56" w:rsidR="492842D8">
        <w:rPr>
          <w:rFonts w:ascii="Lato" w:hAnsi="Lato" w:eastAsia="Lato" w:cs="Lato"/>
          <w:b w:val="0"/>
          <w:bCs w:val="0"/>
          <w:i w:val="0"/>
          <w:iCs w:val="0"/>
          <w:noProof w:val="0"/>
          <w:sz w:val="24"/>
          <w:szCs w:val="24"/>
          <w:lang w:val="en-US"/>
        </w:rPr>
        <w:t>A</w:t>
      </w:r>
      <w:r w:rsidRPr="7E774F56" w:rsidR="520DEF53">
        <w:rPr>
          <w:rFonts w:ascii="Lato" w:hAnsi="Lato" w:eastAsia="Lato" w:cs="Lato"/>
          <w:noProof w:val="0"/>
          <w:sz w:val="24"/>
          <w:szCs w:val="24"/>
          <w:lang w:val="en-US"/>
        </w:rPr>
        <w:t xml:space="preserve">n important </w:t>
      </w:r>
      <w:r w:rsidRPr="7E774F56" w:rsidR="16677EFD">
        <w:rPr>
          <w:rFonts w:ascii="Lato" w:hAnsi="Lato" w:eastAsia="Lato" w:cs="Lato"/>
          <w:noProof w:val="0"/>
          <w:sz w:val="24"/>
          <w:szCs w:val="24"/>
          <w:lang w:val="en-US"/>
        </w:rPr>
        <w:t xml:space="preserve">direction </w:t>
      </w:r>
      <w:r w:rsidRPr="7E774F56" w:rsidR="520DEF53">
        <w:rPr>
          <w:rFonts w:ascii="Lato" w:hAnsi="Lato" w:eastAsia="Lato" w:cs="Lato"/>
          <w:noProof w:val="0"/>
          <w:sz w:val="24"/>
          <w:szCs w:val="24"/>
          <w:lang w:val="en-US"/>
        </w:rPr>
        <w:t xml:space="preserve">on </w:t>
      </w:r>
      <w:r w:rsidRPr="7E774F56" w:rsidR="45F0A216">
        <w:rPr>
          <w:rFonts w:ascii="Lato" w:hAnsi="Lato" w:eastAsia="Lato" w:cs="Lato"/>
          <w:noProof w:val="0"/>
          <w:sz w:val="24"/>
          <w:szCs w:val="24"/>
          <w:lang w:val="en-US"/>
        </w:rPr>
        <w:t xml:space="preserve">agricultural </w:t>
      </w:r>
      <w:r w:rsidRPr="7E774F56" w:rsidR="622C00A3">
        <w:rPr>
          <w:rFonts w:ascii="Lato" w:hAnsi="Lato" w:eastAsia="Lato" w:cs="Lato"/>
          <w:noProof w:val="0"/>
          <w:sz w:val="24"/>
          <w:szCs w:val="24"/>
          <w:lang w:val="en-US"/>
        </w:rPr>
        <w:t>visual recognition</w:t>
      </w:r>
      <w:r w:rsidRPr="7E774F56" w:rsidR="537FFFAF">
        <w:rPr>
          <w:rFonts w:ascii="Lato" w:hAnsi="Lato" w:eastAsia="Lato" w:cs="Lato"/>
          <w:noProof w:val="0"/>
          <w:sz w:val="24"/>
          <w:szCs w:val="24"/>
          <w:lang w:val="en-US"/>
        </w:rPr>
        <w:t xml:space="preserve"> i</w:t>
      </w:r>
      <w:r w:rsidRPr="7E774F56" w:rsidR="622C00A3">
        <w:rPr>
          <w:rFonts w:ascii="Lato" w:hAnsi="Lato" w:eastAsia="Lato" w:cs="Lato"/>
          <w:noProof w:val="0"/>
          <w:sz w:val="24"/>
          <w:szCs w:val="24"/>
          <w:lang w:val="en-US"/>
        </w:rPr>
        <w:t>s aerial image semantic segmentation</w:t>
      </w:r>
      <w:r w:rsidRPr="7E774F56" w:rsidR="622C00A3">
        <w:rPr>
          <w:rFonts w:ascii="Lato" w:hAnsi="Lato" w:eastAsia="Lato" w:cs="Lato"/>
          <w:noProof w:val="0"/>
          <w:sz w:val="24"/>
          <w:szCs w:val="24"/>
          <w:lang w:val="en-US"/>
        </w:rPr>
        <w:t xml:space="preserve"> </w:t>
      </w:r>
      <w:r w:rsidRPr="7E774F56" w:rsidR="6D6EB34A">
        <w:rPr>
          <w:rFonts w:ascii="Lato" w:hAnsi="Lato" w:eastAsia="Lato" w:cs="Lato"/>
          <w:noProof w:val="0"/>
          <w:sz w:val="24"/>
          <w:szCs w:val="24"/>
          <w:lang w:val="en-US"/>
        </w:rPr>
        <w:t xml:space="preserve">to </w:t>
      </w:r>
      <w:r w:rsidRPr="7E774F56" w:rsidR="6D6EB34A">
        <w:rPr>
          <w:rFonts w:ascii="Lato" w:hAnsi="Lato" w:eastAsia="Lato" w:cs="Lato"/>
          <w:noProof w:val="0"/>
          <w:sz w:val="24"/>
          <w:szCs w:val="24"/>
          <w:lang w:val="en-US"/>
        </w:rPr>
        <w:t>identify</w:t>
      </w:r>
      <w:r w:rsidRPr="7E774F56" w:rsidR="6D6EB34A">
        <w:rPr>
          <w:rFonts w:ascii="Lato" w:hAnsi="Lato" w:eastAsia="Lato" w:cs="Lato"/>
          <w:b w:val="0"/>
          <w:bCs w:val="0"/>
          <w:i w:val="0"/>
          <w:iCs w:val="0"/>
          <w:noProof w:val="0"/>
          <w:sz w:val="24"/>
          <w:szCs w:val="24"/>
          <w:lang w:val="en-US"/>
        </w:rPr>
        <w:t xml:space="preserve"> the regions of farmland patterns </w:t>
      </w:r>
      <w:r w:rsidRPr="7E774F56" w:rsidR="6D6EB34A">
        <w:rPr>
          <w:rFonts w:ascii="Lato" w:hAnsi="Lato" w:eastAsia="Lato" w:cs="Lato"/>
          <w:b w:val="0"/>
          <w:bCs w:val="0"/>
          <w:i w:val="0"/>
          <w:iCs w:val="0"/>
          <w:noProof w:val="0"/>
          <w:sz w:val="24"/>
          <w:szCs w:val="24"/>
          <w:lang w:val="en-US"/>
        </w:rPr>
        <w:t xml:space="preserve">from </w:t>
      </w:r>
      <w:r w:rsidRPr="7E774F56" w:rsidR="7579C52F">
        <w:rPr>
          <w:rFonts w:ascii="Lato" w:hAnsi="Lato" w:eastAsia="Lato" w:cs="Lato"/>
          <w:b w:val="0"/>
          <w:bCs w:val="0"/>
          <w:i w:val="0"/>
          <w:iCs w:val="0"/>
          <w:noProof w:val="0"/>
          <w:sz w:val="24"/>
          <w:szCs w:val="24"/>
          <w:lang w:val="en-US"/>
        </w:rPr>
        <w:t xml:space="preserve">the </w:t>
      </w:r>
      <w:r w:rsidRPr="7E774F56" w:rsidR="6D6EB34A">
        <w:rPr>
          <w:rFonts w:ascii="Lato" w:hAnsi="Lato" w:eastAsia="Lato" w:cs="Lato"/>
          <w:b w:val="0"/>
          <w:bCs w:val="0"/>
          <w:i w:val="0"/>
          <w:iCs w:val="0"/>
          <w:noProof w:val="0"/>
          <w:sz w:val="24"/>
          <w:szCs w:val="24"/>
          <w:lang w:val="en-US"/>
        </w:rPr>
        <w:t>images</w:t>
      </w:r>
      <w:r w:rsidRPr="7E774F56" w:rsidR="58064494">
        <w:rPr>
          <w:rFonts w:ascii="Lato" w:hAnsi="Lato" w:eastAsia="Lato" w:cs="Lato"/>
          <w:b w:val="0"/>
          <w:bCs w:val="0"/>
          <w:i w:val="0"/>
          <w:iCs w:val="0"/>
          <w:noProof w:val="0"/>
          <w:sz w:val="24"/>
          <w:szCs w:val="24"/>
          <w:lang w:val="en-US"/>
        </w:rPr>
        <w:t xml:space="preserve"> </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w:t>
      </w:r>
      <w:r w:rsidRPr="7E774F56" w:rsidR="70A6540C">
        <w:rPr>
          <w:rFonts w:ascii="Lato" w:hAnsi="Lato" w:eastAsia="Lato" w:cs="Lato"/>
          <w:b w:val="0"/>
          <w:bCs w:val="0"/>
          <w:i w:val="0"/>
          <w:iCs w:val="0"/>
          <w:strike w:val="0"/>
          <w:dstrike w:val="0"/>
          <w:noProof w:val="0"/>
          <w:color w:val="000000" w:themeColor="text1" w:themeTint="FF" w:themeShade="FF"/>
          <w:sz w:val="24"/>
          <w:szCs w:val="24"/>
          <w:u w:val="none"/>
          <w:lang w:val="en-US"/>
        </w:rPr>
        <w:t xml:space="preserve">Chiu et al., 2020; </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Gu et al., 2023; Li et al., 2024; Syed et al., 2023; Tao et al., 2023</w:t>
      </w:r>
      <w:r w:rsidRPr="7E774F56" w:rsidR="6289998A">
        <w:rPr>
          <w:rFonts w:ascii="Lato" w:hAnsi="Lato" w:eastAsia="Lato" w:cs="Lato"/>
          <w:b w:val="0"/>
          <w:bCs w:val="0"/>
          <w:i w:val="0"/>
          <w:iCs w:val="0"/>
          <w:noProof w:val="0"/>
          <w:sz w:val="24"/>
          <w:szCs w:val="24"/>
          <w:lang w:val="en-US"/>
        </w:rPr>
        <w:t>).</w:t>
      </w:r>
      <w:r w:rsidRPr="7E774F56" w:rsidR="58064494">
        <w:rPr>
          <w:rFonts w:ascii="Lato" w:hAnsi="Lato" w:eastAsia="Lato" w:cs="Lato"/>
          <w:b w:val="0"/>
          <w:bCs w:val="0"/>
          <w:i w:val="0"/>
          <w:iCs w:val="0"/>
          <w:noProof w:val="0"/>
          <w:sz w:val="24"/>
          <w:szCs w:val="24"/>
          <w:lang w:val="en-US"/>
        </w:rPr>
        <w:t xml:space="preserve"> </w:t>
      </w:r>
      <w:r w:rsidRPr="7E774F56" w:rsidR="71775779">
        <w:rPr>
          <w:rFonts w:ascii="Lato" w:hAnsi="Lato" w:eastAsia="Lato" w:cs="Lato"/>
          <w:b w:val="0"/>
          <w:bCs w:val="0"/>
          <w:i w:val="0"/>
          <w:iCs w:val="0"/>
          <w:noProof w:val="0"/>
          <w:sz w:val="24"/>
          <w:szCs w:val="24"/>
          <w:lang w:val="en-US"/>
        </w:rPr>
        <w:t>A</w:t>
      </w:r>
      <w:r w:rsidRPr="7E774F56" w:rsidR="58064494">
        <w:rPr>
          <w:rFonts w:ascii="Lato" w:hAnsi="Lato" w:eastAsia="Lato" w:cs="Lato"/>
          <w:b w:val="0"/>
          <w:bCs w:val="0"/>
          <w:i w:val="0"/>
          <w:iCs w:val="0"/>
          <w:noProof w:val="0"/>
          <w:sz w:val="24"/>
          <w:szCs w:val="24"/>
          <w:lang w:val="en-US"/>
        </w:rPr>
        <w:t>nd</w:t>
      </w:r>
      <w:r w:rsidRPr="7E774F56" w:rsidR="58064494">
        <w:rPr>
          <w:rFonts w:ascii="Lato" w:hAnsi="Lato" w:eastAsia="Lato" w:cs="Lato"/>
          <w:b w:val="0"/>
          <w:bCs w:val="0"/>
          <w:i w:val="0"/>
          <w:iCs w:val="0"/>
          <w:noProof w:val="0"/>
          <w:sz w:val="24"/>
          <w:szCs w:val="24"/>
          <w:lang w:val="en-US"/>
        </w:rPr>
        <w:t xml:space="preserve"> </w:t>
      </w:r>
      <w:r w:rsidRPr="7E774F56" w:rsidR="58064494">
        <w:rPr>
          <w:rFonts w:ascii="Lato" w:hAnsi="Lato" w:eastAsia="Lato" w:cs="Lato"/>
          <w:b w:val="0"/>
          <w:bCs w:val="0"/>
          <w:i w:val="0"/>
          <w:iCs w:val="0"/>
          <w:noProof w:val="0"/>
          <w:sz w:val="24"/>
          <w:szCs w:val="24"/>
          <w:lang w:val="en-US"/>
        </w:rPr>
        <w:t>many agricultural applications</w:t>
      </w:r>
      <w:r w:rsidRPr="7E774F56" w:rsidR="1224E4E1">
        <w:rPr>
          <w:rFonts w:ascii="Lato" w:hAnsi="Lato" w:eastAsia="Lato" w:cs="Lato"/>
          <w:b w:val="0"/>
          <w:bCs w:val="0"/>
          <w:i w:val="0"/>
          <w:iCs w:val="0"/>
          <w:noProof w:val="0"/>
          <w:sz w:val="24"/>
          <w:szCs w:val="24"/>
          <w:lang w:val="en-US"/>
        </w:rPr>
        <w:t xml:space="preserve"> are d</w:t>
      </w:r>
      <w:r w:rsidRPr="7E774F56" w:rsidR="1224E4E1">
        <w:rPr>
          <w:rFonts w:ascii="Lato" w:hAnsi="Lato" w:eastAsia="Lato" w:cs="Lato"/>
          <w:b w:val="0"/>
          <w:bCs w:val="0"/>
          <w:i w:val="0"/>
          <w:iCs w:val="0"/>
          <w:noProof w:val="0"/>
          <w:sz w:val="24"/>
          <w:szCs w:val="24"/>
          <w:lang w:val="en-US"/>
        </w:rPr>
        <w:t>eveloped</w:t>
      </w:r>
      <w:r w:rsidRPr="7E774F56" w:rsidR="58064494">
        <w:rPr>
          <w:rFonts w:ascii="Lato" w:hAnsi="Lato" w:eastAsia="Lato" w:cs="Lato"/>
          <w:b w:val="0"/>
          <w:bCs w:val="0"/>
          <w:i w:val="0"/>
          <w:iCs w:val="0"/>
          <w:noProof w:val="0"/>
          <w:sz w:val="24"/>
          <w:szCs w:val="24"/>
          <w:lang w:val="en-US"/>
        </w:rPr>
        <w:t xml:space="preserve"> </w:t>
      </w:r>
      <w:r w:rsidRPr="7E774F56" w:rsidR="689354A1">
        <w:rPr>
          <w:rFonts w:ascii="Lato" w:hAnsi="Lato" w:eastAsia="Lato" w:cs="Lato"/>
          <w:b w:val="0"/>
          <w:bCs w:val="0"/>
          <w:i w:val="0"/>
          <w:iCs w:val="0"/>
          <w:noProof w:val="0"/>
          <w:sz w:val="24"/>
          <w:szCs w:val="24"/>
          <w:lang w:val="en-US"/>
        </w:rPr>
        <w:t xml:space="preserve">based on this concept </w:t>
      </w:r>
      <w:r w:rsidRPr="7E774F56" w:rsidR="58064494">
        <w:rPr>
          <w:rFonts w:ascii="Lato" w:hAnsi="Lato" w:eastAsia="Lato" w:cs="Lato"/>
          <w:b w:val="0"/>
          <w:bCs w:val="0"/>
          <w:i w:val="0"/>
          <w:iCs w:val="0"/>
          <w:noProof w:val="0"/>
          <w:sz w:val="24"/>
          <w:szCs w:val="24"/>
          <w:lang w:val="en-US"/>
        </w:rPr>
        <w:t xml:space="preserve">such as detection of grapevine </w:t>
      </w:r>
      <w:r w:rsidRPr="7E774F56" w:rsidR="3EE1A692">
        <w:rPr>
          <w:rFonts w:ascii="Lato" w:hAnsi="Lato" w:eastAsia="Lato" w:cs="Lato"/>
          <w:b w:val="0"/>
          <w:bCs w:val="0"/>
          <w:i w:val="0"/>
          <w:iCs w:val="0"/>
          <w:strike w:val="0"/>
          <w:dstrike w:val="0"/>
          <w:noProof w:val="0"/>
          <w:color w:val="000000" w:themeColor="text1" w:themeTint="FF" w:themeShade="FF"/>
          <w:sz w:val="24"/>
          <w:szCs w:val="24"/>
          <w:u w:val="none"/>
          <w:lang w:val="en-US"/>
        </w:rPr>
        <w:t>trunks (</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Slaviček</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 xml:space="preserve"> et al., 2024</w:t>
      </w:r>
      <w:r w:rsidRPr="7E774F56" w:rsidR="13263BB3">
        <w:rPr>
          <w:rFonts w:ascii="Lato" w:hAnsi="Lato" w:eastAsia="Lato" w:cs="Lato"/>
          <w:b w:val="0"/>
          <w:bCs w:val="0"/>
          <w:i w:val="0"/>
          <w:iCs w:val="0"/>
          <w:noProof w:val="0"/>
          <w:sz w:val="24"/>
          <w:szCs w:val="24"/>
          <w:lang w:val="en-US"/>
        </w:rPr>
        <w:t>),</w:t>
      </w:r>
      <w:r w:rsidRPr="7E774F56" w:rsidR="58064494">
        <w:rPr>
          <w:rFonts w:ascii="Lato" w:hAnsi="Lato" w:eastAsia="Lato" w:cs="Lato"/>
          <w:b w:val="0"/>
          <w:bCs w:val="0"/>
          <w:i w:val="0"/>
          <w:iCs w:val="0"/>
          <w:noProof w:val="0"/>
          <w:sz w:val="24"/>
          <w:szCs w:val="24"/>
          <w:lang w:val="en-US"/>
        </w:rPr>
        <w:t xml:space="preserve"> crop row detection for automated field </w:t>
      </w:r>
      <w:r w:rsidRPr="7E774F56" w:rsidR="4E88BD22">
        <w:rPr>
          <w:rFonts w:ascii="Lato" w:hAnsi="Lato" w:eastAsia="Lato" w:cs="Lato"/>
          <w:b w:val="0"/>
          <w:bCs w:val="0"/>
          <w:i w:val="0"/>
          <w:iCs w:val="0"/>
          <w:strike w:val="0"/>
          <w:dstrike w:val="0"/>
          <w:noProof w:val="0"/>
          <w:color w:val="000000" w:themeColor="text1" w:themeTint="FF" w:themeShade="FF"/>
          <w:sz w:val="24"/>
          <w:szCs w:val="24"/>
          <w:u w:val="none"/>
          <w:lang w:val="en-US"/>
        </w:rPr>
        <w:t>equipment (</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Cao et al., 2022</w:t>
      </w:r>
      <w:r w:rsidRPr="7E774F56" w:rsidR="28DF4D8D">
        <w:rPr>
          <w:rFonts w:ascii="Lato" w:hAnsi="Lato" w:eastAsia="Lato" w:cs="Lato"/>
          <w:b w:val="0"/>
          <w:bCs w:val="0"/>
          <w:i w:val="0"/>
          <w:iCs w:val="0"/>
          <w:noProof w:val="0"/>
          <w:sz w:val="24"/>
          <w:szCs w:val="24"/>
          <w:lang w:val="en-US"/>
        </w:rPr>
        <w:t>),</w:t>
      </w:r>
      <w:r w:rsidRPr="7E774F56" w:rsidR="58064494">
        <w:rPr>
          <w:rFonts w:ascii="Lato" w:hAnsi="Lato" w:eastAsia="Lato" w:cs="Lato"/>
          <w:b w:val="0"/>
          <w:bCs w:val="0"/>
          <w:i w:val="0"/>
          <w:iCs w:val="0"/>
          <w:noProof w:val="0"/>
          <w:sz w:val="24"/>
          <w:szCs w:val="24"/>
          <w:lang w:val="en-US"/>
        </w:rPr>
        <w:t xml:space="preserve"> and differentiation between weeds and </w:t>
      </w:r>
      <w:r w:rsidRPr="7E774F56" w:rsidR="553974AA">
        <w:rPr>
          <w:rFonts w:ascii="Lato" w:hAnsi="Lato" w:eastAsia="Lato" w:cs="Lato"/>
          <w:b w:val="0"/>
          <w:bCs w:val="0"/>
          <w:i w:val="0"/>
          <w:iCs w:val="0"/>
          <w:strike w:val="0"/>
          <w:dstrike w:val="0"/>
          <w:noProof w:val="0"/>
          <w:color w:val="000000" w:themeColor="text1" w:themeTint="FF" w:themeShade="FF"/>
          <w:sz w:val="24"/>
          <w:szCs w:val="24"/>
          <w:u w:val="none"/>
          <w:lang w:val="en-US"/>
        </w:rPr>
        <w:t>crops (</w:t>
      </w:r>
      <w:r w:rsidRPr="7E774F56" w:rsidR="58064494">
        <w:rPr>
          <w:rFonts w:ascii="Lato" w:hAnsi="Lato" w:eastAsia="Lato" w:cs="Lato"/>
          <w:b w:val="0"/>
          <w:bCs w:val="0"/>
          <w:i w:val="0"/>
          <w:iCs w:val="0"/>
          <w:strike w:val="0"/>
          <w:dstrike w:val="0"/>
          <w:noProof w:val="0"/>
          <w:color w:val="000000" w:themeColor="text1" w:themeTint="FF" w:themeShade="FF"/>
          <w:sz w:val="24"/>
          <w:szCs w:val="24"/>
          <w:u w:val="none"/>
          <w:lang w:val="en-US"/>
        </w:rPr>
        <w:t>Milioto et al., 2017; Steininger et al., 2023</w:t>
      </w:r>
      <w:r w:rsidRPr="7E774F56" w:rsidR="57F0C544">
        <w:rPr>
          <w:rFonts w:ascii="Lato" w:hAnsi="Lato" w:eastAsia="Lato" w:cs="Lato"/>
          <w:b w:val="0"/>
          <w:bCs w:val="0"/>
          <w:i w:val="0"/>
          <w:iCs w:val="0"/>
          <w:noProof w:val="0"/>
          <w:sz w:val="24"/>
          <w:szCs w:val="24"/>
          <w:lang w:val="en-US"/>
        </w:rPr>
        <w:t>).</w:t>
      </w:r>
      <w:r w:rsidRPr="7E774F56" w:rsidR="58064494">
        <w:rPr>
          <w:rFonts w:ascii="Lato" w:hAnsi="Lato" w:eastAsia="Lato" w:cs="Lato"/>
          <w:b w:val="0"/>
          <w:bCs w:val="0"/>
          <w:i w:val="0"/>
          <w:iCs w:val="0"/>
          <w:noProof w:val="0"/>
          <w:sz w:val="24"/>
          <w:szCs w:val="24"/>
          <w:lang w:val="en-US"/>
        </w:rPr>
        <w:t xml:space="preserve"> </w:t>
      </w:r>
    </w:p>
    <w:p w:rsidR="58064494" w:rsidP="7E774F56" w:rsidRDefault="58064494" w14:paraId="736E1559" w14:textId="0857389A">
      <w:pPr>
        <w:pStyle w:val="Normal"/>
        <w:rPr>
          <w:rFonts w:ascii="Lato" w:hAnsi="Lato" w:eastAsia="Lato" w:cs="Lato"/>
          <w:b w:val="0"/>
          <w:bCs w:val="0"/>
          <w:i w:val="0"/>
          <w:iCs w:val="0"/>
          <w:noProof w:val="0"/>
          <w:sz w:val="24"/>
          <w:szCs w:val="24"/>
          <w:lang w:val="en-US"/>
        </w:rPr>
      </w:pPr>
      <w:r w:rsidRPr="7E774F56" w:rsidR="58064494">
        <w:rPr>
          <w:rFonts w:ascii="Lato" w:hAnsi="Lato" w:eastAsia="Lato" w:cs="Lato"/>
          <w:b w:val="0"/>
          <w:bCs w:val="0"/>
          <w:i w:val="0"/>
          <w:iCs w:val="0"/>
          <w:noProof w:val="0"/>
          <w:sz w:val="24"/>
          <w:szCs w:val="24"/>
          <w:lang w:val="en-US"/>
        </w:rPr>
        <w:t xml:space="preserve">However, </w:t>
      </w:r>
      <w:ins w:author="Meyering, Bryce B" w:date="2024-03-16T18:58:58.933Z" w:id="1785745492">
        <w:r w:rsidRPr="7E774F56" w:rsidR="3CC48A74">
          <w:rPr>
            <w:rFonts w:ascii="Lato" w:hAnsi="Lato" w:eastAsia="Lato" w:cs="Lato"/>
            <w:b w:val="0"/>
            <w:bCs w:val="0"/>
            <w:i w:val="0"/>
            <w:iCs w:val="0"/>
            <w:noProof w:val="0"/>
            <w:sz w:val="24"/>
            <w:szCs w:val="24"/>
            <w:lang w:val="en-US"/>
          </w:rPr>
          <w:t xml:space="preserve">the remote sensing image data needed to train </w:t>
        </w:r>
      </w:ins>
      <w:ins w:author="Meyering, Bryce B" w:date="2024-03-16T18:59:55.334Z" w:id="687357478">
        <w:r w:rsidRPr="7E774F56" w:rsidR="3CC48A74">
          <w:rPr>
            <w:rFonts w:ascii="Lato" w:hAnsi="Lato" w:eastAsia="Lato" w:cs="Lato"/>
            <w:b w:val="0"/>
            <w:bCs w:val="0"/>
            <w:i w:val="0"/>
            <w:iCs w:val="0"/>
            <w:noProof w:val="0"/>
            <w:sz w:val="24"/>
            <w:szCs w:val="24"/>
            <w:lang w:val="en-US"/>
          </w:rPr>
          <w:t>large, deep learning segmentation models can be expensive to acquire and time-consuming to annotate, since the images need to be full</w:t>
        </w:r>
        <w:r w:rsidRPr="7E774F56" w:rsidR="432B20D8">
          <w:rPr>
            <w:rFonts w:ascii="Lato" w:hAnsi="Lato" w:eastAsia="Lato" w:cs="Lato"/>
            <w:b w:val="0"/>
            <w:bCs w:val="0"/>
            <w:i w:val="0"/>
            <w:iCs w:val="0"/>
            <w:noProof w:val="0"/>
            <w:sz w:val="24"/>
            <w:szCs w:val="24"/>
            <w:lang w:val="en-US"/>
          </w:rPr>
          <w:t>y labeled at the pixel level</w:t>
        </w:r>
      </w:ins>
      <w:del w:author="Meyering, Bryce B" w:date="2024-03-16T19:00:33.434Z" w:id="768020357">
        <w:r w:rsidRPr="7E774F56" w:rsidDel="08AA337A">
          <w:rPr>
            <w:rFonts w:ascii="Lato" w:hAnsi="Lato" w:eastAsia="Lato" w:cs="Lato"/>
            <w:b w:val="0"/>
            <w:bCs w:val="0"/>
            <w:i w:val="0"/>
            <w:iCs w:val="0"/>
            <w:noProof w:val="0"/>
            <w:sz w:val="24"/>
            <w:szCs w:val="24"/>
            <w:lang w:val="en-US"/>
          </w:rPr>
          <w:delText xml:space="preserve">being </w:delText>
        </w:r>
        <w:r w:rsidRPr="7E774F56" w:rsidDel="66084A3C">
          <w:rPr>
            <w:rFonts w:ascii="Lato" w:hAnsi="Lato" w:eastAsia="Lato" w:cs="Lato"/>
            <w:b w:val="0"/>
            <w:bCs w:val="0"/>
            <w:i w:val="0"/>
            <w:iCs w:val="0"/>
            <w:noProof w:val="0"/>
            <w:sz w:val="24"/>
            <w:szCs w:val="24"/>
            <w:lang w:val="en-US"/>
          </w:rPr>
          <w:delText>stu</w:delText>
        </w:r>
        <w:r w:rsidRPr="7E774F56" w:rsidDel="66084A3C">
          <w:rPr>
            <w:rFonts w:ascii="Lato" w:hAnsi="Lato" w:eastAsia="Lato" w:cs="Lato"/>
            <w:b w:val="0"/>
            <w:bCs w:val="0"/>
            <w:i w:val="0"/>
            <w:iCs w:val="0"/>
            <w:noProof w:val="0"/>
            <w:sz w:val="24"/>
            <w:szCs w:val="24"/>
            <w:lang w:val="en-US"/>
          </w:rPr>
          <w:delText xml:space="preserve">died </w:delText>
        </w:r>
        <w:r w:rsidRPr="7E774F56" w:rsidDel="1769D6E6">
          <w:rPr>
            <w:rFonts w:ascii="Lato" w:hAnsi="Lato" w:eastAsia="Lato" w:cs="Lato"/>
            <w:b w:val="0"/>
            <w:bCs w:val="0"/>
            <w:i w:val="0"/>
            <w:iCs w:val="0"/>
            <w:noProof w:val="0"/>
            <w:sz w:val="24"/>
            <w:szCs w:val="24"/>
            <w:lang w:val="en-US"/>
          </w:rPr>
          <w:delText>under traditional</w:delText>
        </w:r>
        <w:r w:rsidRPr="7E774F56" w:rsidDel="49EE1D3D">
          <w:rPr>
            <w:rFonts w:ascii="Lato" w:hAnsi="Lato" w:eastAsia="Lato" w:cs="Lato"/>
            <w:b w:val="0"/>
            <w:bCs w:val="0"/>
            <w:i w:val="0"/>
            <w:iCs w:val="0"/>
            <w:noProof w:val="0"/>
            <w:sz w:val="24"/>
            <w:szCs w:val="24"/>
            <w:lang w:val="en-US"/>
          </w:rPr>
          <w:delText xml:space="preserve"> </w:delText>
        </w:r>
        <w:r w:rsidRPr="7E774F56" w:rsidDel="7AD0B9E3">
          <w:rPr>
            <w:rFonts w:ascii="Lato" w:hAnsi="Lato" w:eastAsia="Lato" w:cs="Lato"/>
            <w:b w:val="0"/>
            <w:bCs w:val="0"/>
            <w:i w:val="0"/>
            <w:iCs w:val="0"/>
            <w:noProof w:val="0"/>
            <w:sz w:val="24"/>
            <w:szCs w:val="24"/>
            <w:lang w:val="en-US"/>
          </w:rPr>
          <w:delText xml:space="preserve">supervised </w:delText>
        </w:r>
        <w:r w:rsidRPr="7E774F56" w:rsidDel="36490CB3">
          <w:rPr>
            <w:rFonts w:ascii="Lato" w:hAnsi="Lato" w:eastAsia="Lato" w:cs="Lato"/>
            <w:b w:val="0"/>
            <w:bCs w:val="0"/>
            <w:i w:val="0"/>
            <w:iCs w:val="0"/>
            <w:noProof w:val="0"/>
            <w:sz w:val="24"/>
            <w:szCs w:val="24"/>
            <w:lang w:val="en-US"/>
          </w:rPr>
          <w:delText xml:space="preserve">deep </w:delText>
        </w:r>
        <w:r w:rsidRPr="7E774F56" w:rsidDel="7AD0B9E3">
          <w:rPr>
            <w:rFonts w:ascii="Lato" w:hAnsi="Lato" w:eastAsia="Lato" w:cs="Lato"/>
            <w:b w:val="0"/>
            <w:bCs w:val="0"/>
            <w:i w:val="0"/>
            <w:iCs w:val="0"/>
            <w:noProof w:val="0"/>
            <w:sz w:val="24"/>
            <w:szCs w:val="24"/>
            <w:lang w:val="en-US"/>
          </w:rPr>
          <w:delText>learning methods</w:delText>
        </w:r>
        <w:r w:rsidRPr="7E774F56" w:rsidDel="7A4A5D7C">
          <w:rPr>
            <w:rFonts w:ascii="Lato" w:hAnsi="Lato" w:eastAsia="Lato" w:cs="Lato"/>
            <w:b w:val="0"/>
            <w:bCs w:val="0"/>
            <w:i w:val="0"/>
            <w:iCs w:val="0"/>
            <w:noProof w:val="0"/>
            <w:sz w:val="24"/>
            <w:szCs w:val="24"/>
            <w:lang w:val="en-US"/>
          </w:rPr>
          <w:delText xml:space="preserve"> as the baseline model</w:delText>
        </w:r>
        <w:r w:rsidRPr="7E774F56" w:rsidDel="7AD0B9E3">
          <w:rPr>
            <w:rFonts w:ascii="Lato" w:hAnsi="Lato" w:eastAsia="Lato" w:cs="Lato"/>
            <w:b w:val="0"/>
            <w:bCs w:val="0"/>
            <w:i w:val="0"/>
            <w:iCs w:val="0"/>
            <w:noProof w:val="0"/>
            <w:sz w:val="24"/>
            <w:szCs w:val="24"/>
            <w:lang w:val="en-US"/>
          </w:rPr>
          <w:delText xml:space="preserve"> </w:delText>
        </w:r>
      </w:del>
      <w:r w:rsidRPr="7E774F56" w:rsidR="167D2E03">
        <w:rPr>
          <w:rFonts w:ascii="Lato" w:hAnsi="Lato" w:eastAsia="Lato" w:cs="Lato"/>
          <w:b w:val="0"/>
          <w:bCs w:val="0"/>
          <w:i w:val="0"/>
          <w:iCs w:val="0"/>
          <w:noProof w:val="0"/>
          <w:sz w:val="24"/>
          <w:szCs w:val="24"/>
          <w:lang w:val="en-US"/>
        </w:rPr>
        <w:t>(</w:t>
      </w:r>
      <w:r w:rsidRPr="7E774F56" w:rsidR="01A2BC32">
        <w:rPr>
          <w:rFonts w:ascii="Lato" w:hAnsi="Lato" w:eastAsia="Lato" w:cs="Lato"/>
          <w:b w:val="0"/>
          <w:bCs w:val="0"/>
          <w:i w:val="0"/>
          <w:iCs w:val="0"/>
          <w:noProof w:val="0"/>
          <w:sz w:val="24"/>
          <w:szCs w:val="24"/>
          <w:lang w:val="en-US"/>
        </w:rPr>
        <w:t>Tik Chiu et al., 2020, Luo Z et al.,2023</w:t>
      </w:r>
      <w:r w:rsidRPr="7E774F56" w:rsidR="7E774F56">
        <w:rPr>
          <w:rFonts w:ascii="Lato" w:hAnsi="Lato" w:eastAsia="Lato" w:cs="Lato"/>
          <w:b w:val="0"/>
          <w:bCs w:val="0"/>
          <w:i w:val="0"/>
          <w:iCs w:val="0"/>
          <w:noProof w:val="0"/>
          <w:sz w:val="24"/>
          <w:szCs w:val="24"/>
          <w:lang w:val="en-US"/>
        </w:rPr>
        <w:t>)</w:t>
      </w:r>
      <w:ins w:author="Meyering, Bryce B" w:date="2024-03-16T19:00:40.127Z" w:id="376532416">
        <w:r w:rsidRPr="7E774F56" w:rsidR="5ABBE23E">
          <w:rPr>
            <w:rFonts w:ascii="Lato" w:hAnsi="Lato" w:eastAsia="Lato" w:cs="Lato"/>
            <w:b w:val="0"/>
            <w:bCs w:val="0"/>
            <w:i w:val="0"/>
            <w:iCs w:val="0"/>
            <w:noProof w:val="0"/>
            <w:sz w:val="24"/>
            <w:szCs w:val="24"/>
            <w:lang w:val="en-US"/>
          </w:rPr>
          <w:t>.</w:t>
        </w:r>
      </w:ins>
      <w:del w:author="Meyering, Bryce B" w:date="2024-03-16T19:00:48.239Z" w:id="533781040">
        <w:r w:rsidRPr="7E774F56" w:rsidDel="7E774F56">
          <w:rPr>
            <w:rFonts w:ascii="Lato" w:hAnsi="Lato" w:eastAsia="Lato" w:cs="Lato"/>
            <w:b w:val="0"/>
            <w:bCs w:val="0"/>
            <w:i w:val="0"/>
            <w:iCs w:val="0"/>
            <w:noProof w:val="0"/>
            <w:sz w:val="24"/>
            <w:szCs w:val="24"/>
            <w:lang w:val="en-US"/>
          </w:rPr>
          <w:delText>,</w:delText>
        </w:r>
        <w:r w:rsidRPr="7E774F56" w:rsidDel="7E774F56">
          <w:rPr>
            <w:rFonts w:ascii="Lato" w:hAnsi="Lato" w:eastAsia="Lato" w:cs="Lato"/>
            <w:b w:val="0"/>
            <w:bCs w:val="0"/>
            <w:i w:val="0"/>
            <w:iCs w:val="0"/>
            <w:noProof w:val="0"/>
            <w:sz w:val="24"/>
            <w:szCs w:val="24"/>
            <w:lang w:val="en-US"/>
          </w:rPr>
          <w:delText xml:space="preserve"> </w:delText>
        </w:r>
        <w:r w:rsidRPr="7E774F56" w:rsidDel="7E774F56">
          <w:rPr>
            <w:rFonts w:ascii="Lato" w:hAnsi="Lato" w:eastAsia="Lato" w:cs="Lato"/>
            <w:b w:val="0"/>
            <w:bCs w:val="0"/>
            <w:i w:val="0"/>
            <w:iCs w:val="0"/>
            <w:noProof w:val="0"/>
            <w:sz w:val="24"/>
            <w:szCs w:val="24"/>
            <w:lang w:val="en-US"/>
          </w:rPr>
          <w:delText xml:space="preserve">the remote sensing image data needed to train deep learning models can be expensive to </w:delText>
        </w:r>
        <w:r w:rsidRPr="7E774F56" w:rsidDel="7E774F56">
          <w:rPr>
            <w:rFonts w:ascii="Lato" w:hAnsi="Lato" w:eastAsia="Lato" w:cs="Lato"/>
            <w:b w:val="0"/>
            <w:bCs w:val="0"/>
            <w:i w:val="0"/>
            <w:iCs w:val="0"/>
            <w:noProof w:val="0"/>
            <w:sz w:val="24"/>
            <w:szCs w:val="24"/>
            <w:lang w:val="en-US"/>
          </w:rPr>
          <w:delText>acquire</w:delText>
        </w:r>
        <w:r w:rsidRPr="7E774F56" w:rsidDel="7E774F56">
          <w:rPr>
            <w:rFonts w:ascii="Lato" w:hAnsi="Lato" w:eastAsia="Lato" w:cs="Lato"/>
            <w:b w:val="0"/>
            <w:bCs w:val="0"/>
            <w:i w:val="0"/>
            <w:iCs w:val="0"/>
            <w:noProof w:val="0"/>
            <w:sz w:val="24"/>
            <w:szCs w:val="24"/>
            <w:lang w:val="en-US"/>
          </w:rPr>
          <w:delText xml:space="preserve"> and annotate</w:delText>
        </w:r>
        <w:r w:rsidRPr="7E774F56" w:rsidDel="7E774F56">
          <w:rPr>
            <w:rFonts w:ascii="Lato" w:hAnsi="Lato" w:eastAsia="Lato" w:cs="Lato"/>
            <w:b w:val="0"/>
            <w:bCs w:val="0"/>
            <w:i w:val="0"/>
            <w:iCs w:val="0"/>
            <w:noProof w:val="0"/>
            <w:sz w:val="24"/>
            <w:szCs w:val="24"/>
            <w:lang w:val="en-US"/>
          </w:rPr>
          <w:delText xml:space="preserve"> since </w:delText>
        </w:r>
        <w:r w:rsidRPr="7E774F56" w:rsidDel="7E774F56">
          <w:rPr>
            <w:rFonts w:ascii="Lato" w:hAnsi="Lato" w:eastAsia="Lato" w:cs="Lato"/>
            <w:b w:val="0"/>
            <w:bCs w:val="0"/>
            <w:i w:val="0"/>
            <w:iCs w:val="0"/>
            <w:noProof w:val="0"/>
            <w:sz w:val="24"/>
            <w:szCs w:val="24"/>
            <w:lang w:val="en-US"/>
          </w:rPr>
          <w:delText>the data</w:delText>
        </w:r>
        <w:r w:rsidRPr="7E774F56" w:rsidDel="7E774F56">
          <w:rPr>
            <w:rFonts w:ascii="Lato" w:hAnsi="Lato" w:eastAsia="Lato" w:cs="Lato"/>
            <w:b w:val="0"/>
            <w:bCs w:val="0"/>
            <w:i w:val="0"/>
            <w:iCs w:val="0"/>
            <w:noProof w:val="0"/>
            <w:sz w:val="24"/>
            <w:szCs w:val="24"/>
            <w:lang w:val="en-US"/>
          </w:rPr>
          <w:delText xml:space="preserve"> </w:delText>
        </w:r>
        <w:r w:rsidRPr="7E774F56" w:rsidDel="7E774F56">
          <w:rPr>
            <w:rFonts w:ascii="Lato" w:hAnsi="Lato" w:eastAsia="Lato" w:cs="Lato"/>
            <w:b w:val="0"/>
            <w:bCs w:val="0"/>
            <w:i w:val="0"/>
            <w:iCs w:val="0"/>
            <w:noProof w:val="0"/>
            <w:sz w:val="24"/>
            <w:szCs w:val="24"/>
            <w:lang w:val="en-US"/>
          </w:rPr>
          <w:delText>contain</w:delText>
        </w:r>
        <w:r w:rsidRPr="7E774F56" w:rsidDel="7E774F56">
          <w:rPr>
            <w:rFonts w:ascii="Lato" w:hAnsi="Lato" w:eastAsia="Lato" w:cs="Lato"/>
            <w:b w:val="0"/>
            <w:bCs w:val="0"/>
            <w:i w:val="0"/>
            <w:iCs w:val="0"/>
            <w:noProof w:val="0"/>
            <w:sz w:val="24"/>
            <w:szCs w:val="24"/>
            <w:lang w:val="en-US"/>
          </w:rPr>
          <w:delText xml:space="preserve"> </w:delText>
        </w:r>
        <w:r w:rsidRPr="7E774F56" w:rsidDel="7E774F56">
          <w:rPr>
            <w:rFonts w:ascii="Lato" w:hAnsi="Lato" w:eastAsia="Lato" w:cs="Lato"/>
            <w:b w:val="0"/>
            <w:bCs w:val="0"/>
            <w:i w:val="0"/>
            <w:iCs w:val="0"/>
            <w:noProof w:val="0"/>
            <w:sz w:val="24"/>
            <w:szCs w:val="24"/>
            <w:lang w:val="en-US"/>
          </w:rPr>
          <w:delText xml:space="preserve">large-scale and </w:delText>
        </w:r>
        <w:r w:rsidRPr="7E774F56" w:rsidDel="7E774F56">
          <w:rPr>
            <w:rFonts w:ascii="Lato" w:hAnsi="Lato" w:eastAsia="Lato" w:cs="Lato"/>
            <w:b w:val="0"/>
            <w:bCs w:val="0"/>
            <w:i w:val="0"/>
            <w:iCs w:val="0"/>
            <w:noProof w:val="0"/>
            <w:sz w:val="24"/>
            <w:szCs w:val="24"/>
            <w:lang w:val="en-US"/>
          </w:rPr>
          <w:delText>high-quality</w:delText>
        </w:r>
        <w:r w:rsidRPr="7E774F56" w:rsidDel="7E774F56">
          <w:rPr>
            <w:rFonts w:ascii="Lato" w:hAnsi="Lato" w:eastAsia="Lato" w:cs="Lato"/>
            <w:b w:val="0"/>
            <w:bCs w:val="0"/>
            <w:i w:val="0"/>
            <w:iCs w:val="0"/>
            <w:noProof w:val="0"/>
            <w:sz w:val="24"/>
            <w:szCs w:val="24"/>
            <w:lang w:val="en-US"/>
          </w:rPr>
          <w:delText xml:space="preserve"> images</w:delText>
        </w:r>
        <w:r w:rsidRPr="7E774F56" w:rsidDel="7E774F56">
          <w:rPr>
            <w:rFonts w:ascii="Lato" w:hAnsi="Lato" w:eastAsia="Lato" w:cs="Lato"/>
            <w:b w:val="0"/>
            <w:bCs w:val="0"/>
            <w:i w:val="0"/>
            <w:iCs w:val="0"/>
            <w:noProof w:val="0"/>
            <w:sz w:val="24"/>
            <w:szCs w:val="24"/>
            <w:lang w:val="en-US"/>
          </w:rPr>
          <w:delText xml:space="preserve"> </w:delText>
        </w:r>
        <w:r w:rsidRPr="7E774F56" w:rsidDel="34F8B7EF">
          <w:rPr>
            <w:rFonts w:ascii="Lato" w:hAnsi="Lato" w:eastAsia="Lato" w:cs="Lato"/>
            <w:b w:val="0"/>
            <w:bCs w:val="0"/>
            <w:i w:val="0"/>
            <w:iCs w:val="0"/>
            <w:noProof w:val="0"/>
            <w:sz w:val="24"/>
            <w:szCs w:val="24"/>
            <w:lang w:val="en-US"/>
          </w:rPr>
          <w:delText xml:space="preserve">which </w:delText>
        </w:r>
        <w:r w:rsidRPr="7E774F56" w:rsidDel="7E774F56">
          <w:rPr>
            <w:rFonts w:ascii="Lato" w:hAnsi="Lato" w:eastAsia="Lato" w:cs="Lato"/>
            <w:b w:val="0"/>
            <w:bCs w:val="0"/>
            <w:i w:val="0"/>
            <w:iCs w:val="0"/>
            <w:noProof w:val="0"/>
            <w:sz w:val="24"/>
            <w:szCs w:val="24"/>
            <w:lang w:val="en-US"/>
          </w:rPr>
          <w:delText xml:space="preserve">should </w:delText>
        </w:r>
        <w:r w:rsidRPr="7E774F56" w:rsidDel="7E774F56">
          <w:rPr>
            <w:rFonts w:ascii="Lato" w:hAnsi="Lato" w:eastAsia="Lato" w:cs="Lato"/>
            <w:b w:val="0"/>
            <w:bCs w:val="0"/>
            <w:i w:val="0"/>
            <w:iCs w:val="0"/>
            <w:noProof w:val="0"/>
            <w:sz w:val="24"/>
            <w:szCs w:val="24"/>
            <w:lang w:val="en-US"/>
          </w:rPr>
          <w:delText>be</w:delText>
        </w:r>
        <w:r w:rsidRPr="7E774F56" w:rsidDel="7E774F56">
          <w:rPr>
            <w:rFonts w:ascii="Lato" w:hAnsi="Lato" w:eastAsia="Lato" w:cs="Lato"/>
            <w:b w:val="0"/>
            <w:bCs w:val="0"/>
            <w:i w:val="0"/>
            <w:iCs w:val="0"/>
            <w:noProof w:val="0"/>
            <w:sz w:val="24"/>
            <w:szCs w:val="24"/>
            <w:lang w:val="en-US"/>
          </w:rPr>
          <w:delText xml:space="preserve"> </w:delText>
        </w:r>
        <w:r w:rsidRPr="7E774F56" w:rsidDel="7E774F56">
          <w:rPr>
            <w:rFonts w:ascii="Lato" w:hAnsi="Lato" w:eastAsia="Lato" w:cs="Lato"/>
            <w:b w:val="0"/>
            <w:bCs w:val="0"/>
            <w:i w:val="0"/>
            <w:iCs w:val="0"/>
            <w:noProof w:val="0"/>
            <w:sz w:val="24"/>
            <w:szCs w:val="24"/>
            <w:lang w:val="en-US"/>
          </w:rPr>
          <w:delText xml:space="preserve">fully </w:delText>
        </w:r>
        <w:r w:rsidRPr="7E774F56" w:rsidDel="7E774F56">
          <w:rPr>
            <w:rFonts w:ascii="Lato" w:hAnsi="Lato" w:eastAsia="Lato" w:cs="Lato"/>
            <w:b w:val="0"/>
            <w:bCs w:val="0"/>
            <w:i w:val="0"/>
            <w:iCs w:val="0"/>
            <w:noProof w:val="0"/>
            <w:sz w:val="24"/>
            <w:szCs w:val="24"/>
            <w:lang w:val="en-US"/>
          </w:rPr>
          <w:delText>label</w:delText>
        </w:r>
        <w:r w:rsidRPr="7E774F56" w:rsidDel="7E774F56">
          <w:rPr>
            <w:rFonts w:ascii="Lato" w:hAnsi="Lato" w:eastAsia="Lato" w:cs="Lato"/>
            <w:b w:val="0"/>
            <w:bCs w:val="0"/>
            <w:i w:val="0"/>
            <w:iCs w:val="0"/>
            <w:noProof w:val="0"/>
            <w:sz w:val="24"/>
            <w:szCs w:val="24"/>
            <w:lang w:val="en-US"/>
          </w:rPr>
          <w:delText>ed</w:delText>
        </w:r>
        <w:r w:rsidRPr="7E774F56" w:rsidDel="7E774F56">
          <w:rPr>
            <w:rFonts w:ascii="Lato" w:hAnsi="Lato" w:eastAsia="Lato" w:cs="Lato"/>
            <w:b w:val="0"/>
            <w:bCs w:val="0"/>
            <w:i w:val="0"/>
            <w:iCs w:val="0"/>
            <w:noProof w:val="0"/>
            <w:sz w:val="24"/>
            <w:szCs w:val="24"/>
            <w:lang w:val="en-US"/>
          </w:rPr>
          <w:delText xml:space="preserve"> </w:delText>
        </w:r>
        <w:r w:rsidRPr="7E774F56" w:rsidDel="79800162">
          <w:rPr>
            <w:rFonts w:ascii="Lato" w:hAnsi="Lato" w:eastAsia="Lato" w:cs="Lato"/>
            <w:b w:val="0"/>
            <w:bCs w:val="0"/>
            <w:i w:val="0"/>
            <w:iCs w:val="0"/>
            <w:noProof w:val="0"/>
            <w:sz w:val="24"/>
            <w:szCs w:val="24"/>
            <w:lang w:val="en-US"/>
          </w:rPr>
          <w:delText>at pixel level</w:delText>
        </w:r>
        <w:r w:rsidRPr="7E774F56" w:rsidDel="2D17621B">
          <w:rPr>
            <w:rFonts w:ascii="Lato" w:hAnsi="Lato" w:eastAsia="Lato" w:cs="Lato"/>
            <w:b w:val="0"/>
            <w:bCs w:val="0"/>
            <w:i w:val="0"/>
            <w:iCs w:val="0"/>
            <w:noProof w:val="0"/>
            <w:sz w:val="24"/>
            <w:szCs w:val="24"/>
            <w:lang w:val="en-US"/>
          </w:rPr>
          <w:delText xml:space="preserve"> before the training process</w:delText>
        </w:r>
        <w:r w:rsidRPr="7E774F56" w:rsidDel="7E774F56">
          <w:rPr>
            <w:rFonts w:ascii="Lato" w:hAnsi="Lato" w:eastAsia="Lato" w:cs="Lato"/>
            <w:b w:val="0"/>
            <w:bCs w:val="0"/>
            <w:i w:val="0"/>
            <w:iCs w:val="0"/>
            <w:noProof w:val="0"/>
            <w:sz w:val="24"/>
            <w:szCs w:val="24"/>
            <w:lang w:val="en-US"/>
          </w:rPr>
          <w:delText>.</w:delText>
        </w:r>
      </w:del>
      <w:r w:rsidRPr="7E774F56" w:rsidR="7E774F56">
        <w:rPr>
          <w:rFonts w:ascii="Lato" w:hAnsi="Lato" w:eastAsia="Lato" w:cs="Lato"/>
          <w:b w:val="0"/>
          <w:bCs w:val="0"/>
          <w:i w:val="0"/>
          <w:iCs w:val="0"/>
          <w:noProof w:val="0"/>
          <w:sz w:val="24"/>
          <w:szCs w:val="24"/>
          <w:lang w:val="en-US"/>
        </w:rPr>
        <w:t xml:space="preserve"> </w:t>
      </w:r>
      <w:ins w:author="Meyering, Bryce B" w:date="2024-03-16T19:01:56.209Z" w:id="1458439397">
        <w:r w:rsidRPr="7E774F56" w:rsidR="731AA762">
          <w:rPr>
            <w:rFonts w:ascii="Lato" w:hAnsi="Lato" w:eastAsia="Lato" w:cs="Lato"/>
            <w:b w:val="0"/>
            <w:bCs w:val="0"/>
            <w:i w:val="0"/>
            <w:iCs w:val="0"/>
            <w:noProof w:val="0"/>
            <w:sz w:val="24"/>
            <w:szCs w:val="24"/>
            <w:lang w:val="en-US"/>
          </w:rPr>
          <w:t xml:space="preserve">While training schemes like transfer learning and fine tuning work well to quickly spin up smaller prototype models, </w:t>
        </w:r>
      </w:ins>
      <w:r w:rsidRPr="7E774F56" w:rsidR="7E774F56">
        <w:rPr>
          <w:rFonts w:ascii="Lato" w:hAnsi="Lato" w:eastAsia="Lato" w:cs="Lato"/>
          <w:b w:val="0"/>
          <w:bCs w:val="0"/>
          <w:i w:val="0"/>
          <w:iCs w:val="0"/>
          <w:noProof w:val="0"/>
          <w:sz w:val="24"/>
          <w:szCs w:val="24"/>
          <w:lang w:val="en-US"/>
        </w:rPr>
        <w:t>And</w:t>
      </w:r>
      <w:r w:rsidRPr="7E774F56" w:rsidR="7E774F56">
        <w:rPr>
          <w:rFonts w:ascii="Lato" w:hAnsi="Lato" w:eastAsia="Lato" w:cs="Lato"/>
          <w:b w:val="0"/>
          <w:bCs w:val="0"/>
          <w:i w:val="0"/>
          <w:iCs w:val="0"/>
          <w:noProof w:val="0"/>
          <w:sz w:val="24"/>
          <w:szCs w:val="24"/>
          <w:lang w:val="en-US"/>
        </w:rPr>
        <w:t xml:space="preserve"> </w:t>
      </w:r>
      <w:r w:rsidRPr="7E774F56" w:rsidR="7E774F56">
        <w:rPr>
          <w:rFonts w:ascii="Lato" w:hAnsi="Lato" w:eastAsia="Lato" w:cs="Lato"/>
          <w:b w:val="0"/>
          <w:bCs w:val="0"/>
          <w:i w:val="0"/>
          <w:iCs w:val="0"/>
          <w:noProof w:val="0"/>
          <w:sz w:val="24"/>
          <w:szCs w:val="24"/>
          <w:lang w:val="en-US"/>
        </w:rPr>
        <w:t xml:space="preserve">newly </w:t>
      </w:r>
      <w:r w:rsidRPr="7E774F56" w:rsidR="7E774F56">
        <w:rPr>
          <w:rFonts w:ascii="Lato" w:hAnsi="Lato" w:eastAsia="Lato" w:cs="Lato"/>
          <w:b w:val="0"/>
          <w:bCs w:val="0"/>
          <w:i w:val="0"/>
          <w:iCs w:val="0"/>
          <w:noProof w:val="0"/>
          <w:sz w:val="24"/>
          <w:szCs w:val="24"/>
          <w:lang w:val="en-US"/>
        </w:rPr>
        <w:t xml:space="preserve">proposed </w:t>
      </w:r>
      <w:r w:rsidRPr="7E774F56" w:rsidR="7E774F56">
        <w:rPr>
          <w:rFonts w:ascii="Lato" w:hAnsi="Lato" w:eastAsia="Lato" w:cs="Lato"/>
          <w:b w:val="0"/>
          <w:bCs w:val="0"/>
          <w:i w:val="0"/>
          <w:iCs w:val="0"/>
          <w:noProof w:val="0"/>
          <w:sz w:val="24"/>
          <w:szCs w:val="24"/>
          <w:lang w:val="en-US"/>
        </w:rPr>
        <w:t>by</w:t>
      </w:r>
      <w:r w:rsidRPr="7E774F56" w:rsidR="52F00FB9">
        <w:rPr>
          <w:rFonts w:ascii="Lato" w:hAnsi="Lato" w:eastAsia="Lato" w:cs="Lato"/>
          <w:b w:val="0"/>
          <w:bCs w:val="0"/>
          <w:i w:val="0"/>
          <w:iCs w:val="0"/>
          <w:noProof w:val="0"/>
          <w:sz w:val="24"/>
          <w:szCs w:val="24"/>
          <w:lang w:val="en-US"/>
        </w:rPr>
        <w:t xml:space="preserve"> other</w:t>
      </w:r>
      <w:r w:rsidRPr="7E774F56" w:rsidR="7E774F56">
        <w:rPr>
          <w:rFonts w:ascii="Lato" w:hAnsi="Lato" w:eastAsia="Lato" w:cs="Lato"/>
          <w:b w:val="0"/>
          <w:bCs w:val="0"/>
          <w:i w:val="0"/>
          <w:iCs w:val="0"/>
          <w:noProof w:val="0"/>
          <w:sz w:val="24"/>
          <w:szCs w:val="24"/>
          <w:lang w:val="en-US"/>
        </w:rPr>
        <w:t xml:space="preserve"> </w:t>
      </w:r>
      <w:r w:rsidRPr="7E774F56" w:rsidR="7E774F56">
        <w:rPr>
          <w:rFonts w:ascii="Lato" w:hAnsi="Lato" w:eastAsia="Lato" w:cs="Lato"/>
          <w:b w:val="0"/>
          <w:bCs w:val="0"/>
          <w:i w:val="0"/>
          <w:iCs w:val="0"/>
          <w:noProof w:val="0"/>
          <w:sz w:val="24"/>
          <w:szCs w:val="24"/>
          <w:lang w:val="en-US"/>
        </w:rPr>
        <w:t>researchers</w:t>
      </w:r>
      <w:r w:rsidRPr="7E774F56" w:rsidR="7E774F56">
        <w:rPr>
          <w:rFonts w:ascii="Lato" w:hAnsi="Lato" w:eastAsia="Lato" w:cs="Lato"/>
          <w:b w:val="0"/>
          <w:bCs w:val="0"/>
          <w:i w:val="0"/>
          <w:iCs w:val="0"/>
          <w:noProof w:val="0"/>
          <w:sz w:val="24"/>
          <w:szCs w:val="24"/>
          <w:lang w:val="en-US"/>
        </w:rPr>
        <w:t xml:space="preserve"> </w:t>
      </w:r>
      <w:r w:rsidRPr="7E774F56" w:rsidR="32428252">
        <w:rPr>
          <w:rFonts w:ascii="Lato" w:hAnsi="Lato" w:eastAsia="Lato" w:cs="Lato"/>
          <w:b w:val="0"/>
          <w:bCs w:val="0"/>
          <w:i w:val="0"/>
          <w:iCs w:val="0"/>
          <w:noProof w:val="0"/>
          <w:sz w:val="24"/>
          <w:szCs w:val="24"/>
          <w:lang w:val="en-US"/>
        </w:rPr>
        <w:t xml:space="preserve">to provide a more robust model with better performance, </w:t>
      </w:r>
      <w:r w:rsidRPr="7E774F56" w:rsidR="7E774F56">
        <w:rPr>
          <w:rFonts w:ascii="Lato" w:hAnsi="Lato" w:eastAsia="Lato" w:cs="Lato"/>
          <w:b w:val="0"/>
          <w:bCs w:val="0"/>
          <w:i w:val="0"/>
          <w:iCs w:val="0"/>
          <w:noProof w:val="0"/>
          <w:sz w:val="24"/>
          <w:szCs w:val="24"/>
          <w:lang w:val="en-US"/>
        </w:rPr>
        <w:t xml:space="preserve">semi-supervised </w:t>
      </w:r>
      <w:r w:rsidRPr="7E774F56" w:rsidR="7E774F56">
        <w:rPr>
          <w:rFonts w:ascii="Lato" w:hAnsi="Lato" w:eastAsia="Lato" w:cs="Lato"/>
          <w:b w:val="0"/>
          <w:bCs w:val="0"/>
          <w:i w:val="0"/>
          <w:iCs w:val="0"/>
          <w:noProof w:val="0"/>
          <w:sz w:val="24"/>
          <w:szCs w:val="24"/>
          <w:lang w:val="en-US"/>
        </w:rPr>
        <w:t>learning</w:t>
      </w:r>
      <w:r w:rsidRPr="7E774F56" w:rsidR="348D65FD">
        <w:rPr>
          <w:rFonts w:ascii="Lato" w:hAnsi="Lato" w:eastAsia="Lato" w:cs="Lato"/>
          <w:b w:val="0"/>
          <w:bCs w:val="0"/>
          <w:i w:val="0"/>
          <w:iCs w:val="0"/>
          <w:noProof w:val="0"/>
          <w:sz w:val="24"/>
          <w:szCs w:val="24"/>
          <w:lang w:val="en-US"/>
        </w:rPr>
        <w:t xml:space="preserve"> (SSL)</w:t>
      </w:r>
      <w:r w:rsidRPr="7E774F56" w:rsidR="7E774F56">
        <w:rPr>
          <w:rFonts w:ascii="Lato" w:hAnsi="Lato" w:eastAsia="Lato" w:cs="Lato"/>
          <w:b w:val="0"/>
          <w:bCs w:val="0"/>
          <w:i w:val="0"/>
          <w:iCs w:val="0"/>
          <w:noProof w:val="0"/>
          <w:sz w:val="24"/>
          <w:szCs w:val="24"/>
          <w:lang w:val="en-US"/>
        </w:rPr>
        <w:t xml:space="preserve"> </w:t>
      </w:r>
      <w:r w:rsidRPr="7E774F56" w:rsidR="38FF4250">
        <w:rPr>
          <w:rFonts w:ascii="Lato" w:hAnsi="Lato" w:eastAsia="Lato" w:cs="Lato"/>
          <w:b w:val="0"/>
          <w:bCs w:val="0"/>
          <w:i w:val="0"/>
          <w:iCs w:val="0"/>
          <w:noProof w:val="0"/>
          <w:sz w:val="24"/>
          <w:szCs w:val="24"/>
          <w:lang w:val="en-US"/>
        </w:rPr>
        <w:t xml:space="preserve">is introduced </w:t>
      </w:r>
      <w:r w:rsidRPr="7E774F56" w:rsidR="7E774F56">
        <w:rPr>
          <w:rFonts w:ascii="Lato" w:hAnsi="Lato" w:eastAsia="Lato" w:cs="Lato"/>
          <w:b w:val="0"/>
          <w:bCs w:val="0"/>
          <w:i w:val="0"/>
          <w:iCs w:val="0"/>
          <w:noProof w:val="0"/>
          <w:sz w:val="24"/>
          <w:szCs w:val="24"/>
          <w:lang w:val="en-US"/>
        </w:rPr>
        <w:t xml:space="preserve">to solve some of these data limitations by </w:t>
      </w:r>
      <w:r w:rsidRPr="7E774F56" w:rsidR="67CA9B82">
        <w:rPr>
          <w:rFonts w:ascii="Lato" w:hAnsi="Lato" w:eastAsia="Lato" w:cs="Lato"/>
          <w:b w:val="0"/>
          <w:bCs w:val="0"/>
          <w:i w:val="0"/>
          <w:iCs w:val="0"/>
          <w:noProof w:val="0"/>
          <w:sz w:val="24"/>
          <w:szCs w:val="24"/>
          <w:lang w:val="en-US"/>
        </w:rPr>
        <w:t xml:space="preserve"> </w:t>
      </w:r>
      <w:r w:rsidRPr="7E774F56" w:rsidR="2CF867CD">
        <w:rPr>
          <w:rFonts w:ascii="Lato" w:hAnsi="Lato" w:eastAsia="Lato" w:cs="Lato"/>
          <w:b w:val="0"/>
          <w:bCs w:val="0"/>
          <w:i w:val="0"/>
          <w:iCs w:val="0"/>
          <w:noProof w:val="0"/>
          <w:sz w:val="24"/>
          <w:szCs w:val="24"/>
          <w:lang w:val="en-US"/>
        </w:rPr>
        <w:t xml:space="preserve">generating </w:t>
      </w:r>
      <w:r w:rsidRPr="7E774F56" w:rsidR="67CA9B82">
        <w:rPr>
          <w:rFonts w:ascii="Lato" w:hAnsi="Lato" w:eastAsia="Lato" w:cs="Lato"/>
          <w:b w:val="0"/>
          <w:bCs w:val="0"/>
          <w:i w:val="0"/>
          <w:iCs w:val="0"/>
          <w:noProof w:val="0"/>
          <w:sz w:val="24"/>
          <w:szCs w:val="24"/>
          <w:lang w:val="en-US"/>
        </w:rPr>
        <w:t xml:space="preserve">“pseudo-labels” </w:t>
      </w:r>
      <w:r w:rsidRPr="7E774F56" w:rsidR="25110C54">
        <w:rPr>
          <w:rFonts w:ascii="Lato" w:hAnsi="Lato" w:eastAsia="Lato" w:cs="Lato"/>
          <w:b w:val="0"/>
          <w:bCs w:val="0"/>
          <w:i w:val="0"/>
          <w:iCs w:val="0"/>
          <w:noProof w:val="0"/>
          <w:sz w:val="24"/>
          <w:szCs w:val="24"/>
          <w:lang w:val="en-US"/>
        </w:rPr>
        <w:t>in a self-training or mutu</w:t>
      </w:r>
      <w:r w:rsidRPr="7E774F56" w:rsidR="4B23FC39">
        <w:rPr>
          <w:rFonts w:ascii="Lato" w:hAnsi="Lato" w:eastAsia="Lato" w:cs="Lato"/>
          <w:b w:val="0"/>
          <w:bCs w:val="0"/>
          <w:i w:val="0"/>
          <w:iCs w:val="0"/>
          <w:noProof w:val="0"/>
          <w:sz w:val="24"/>
          <w:szCs w:val="24"/>
          <w:lang w:val="en-US"/>
        </w:rPr>
        <w:t>al training</w:t>
      </w:r>
      <w:r w:rsidRPr="7E774F56" w:rsidR="25110C54">
        <w:rPr>
          <w:rFonts w:ascii="Lato" w:hAnsi="Lato" w:eastAsia="Lato" w:cs="Lato"/>
          <w:b w:val="0"/>
          <w:bCs w:val="0"/>
          <w:i w:val="0"/>
          <w:iCs w:val="0"/>
          <w:noProof w:val="0"/>
          <w:sz w:val="24"/>
          <w:szCs w:val="24"/>
          <w:lang w:val="en-US"/>
        </w:rPr>
        <w:t xml:space="preserve"> way</w:t>
      </w:r>
      <w:r w:rsidRPr="7E774F56" w:rsidR="25110C54">
        <w:rPr>
          <w:rFonts w:ascii="Lato" w:hAnsi="Lato" w:eastAsia="Lato" w:cs="Lato"/>
          <w:b w:val="0"/>
          <w:bCs w:val="0"/>
          <w:i w:val="0"/>
          <w:iCs w:val="0"/>
          <w:noProof w:val="0"/>
          <w:sz w:val="24"/>
          <w:szCs w:val="24"/>
          <w:lang w:val="en-US"/>
        </w:rPr>
        <w:t xml:space="preserve"> </w:t>
      </w:r>
      <w:r w:rsidRPr="7E774F56" w:rsidR="237F5C46">
        <w:rPr>
          <w:rFonts w:ascii="Lato" w:hAnsi="Lato" w:eastAsia="Lato" w:cs="Lato"/>
          <w:b w:val="0"/>
          <w:bCs w:val="0"/>
          <w:i w:val="0"/>
          <w:iCs w:val="0"/>
          <w:noProof w:val="0"/>
          <w:sz w:val="24"/>
          <w:szCs w:val="24"/>
          <w:lang w:val="en-US"/>
        </w:rPr>
        <w:t xml:space="preserve">for </w:t>
      </w:r>
      <w:r w:rsidRPr="7E774F56" w:rsidR="67CA9B82">
        <w:rPr>
          <w:rFonts w:ascii="Lato" w:hAnsi="Lato" w:eastAsia="Lato" w:cs="Lato"/>
          <w:b w:val="0"/>
          <w:bCs w:val="0"/>
          <w:i w:val="0"/>
          <w:iCs w:val="0"/>
          <w:noProof w:val="0"/>
          <w:sz w:val="24"/>
          <w:szCs w:val="24"/>
          <w:lang w:val="en-US"/>
        </w:rPr>
        <w:t>the unlabeled data</w:t>
      </w:r>
      <w:r w:rsidRPr="7E774F56" w:rsidR="2E49826D">
        <w:rPr>
          <w:rFonts w:ascii="Lato" w:hAnsi="Lato" w:eastAsia="Lato" w:cs="Lato"/>
          <w:b w:val="0"/>
          <w:bCs w:val="0"/>
          <w:i w:val="0"/>
          <w:iCs w:val="0"/>
          <w:noProof w:val="0"/>
          <w:sz w:val="24"/>
          <w:szCs w:val="24"/>
          <w:lang w:val="en-US"/>
        </w:rPr>
        <w:t xml:space="preserve"> and adding the loss </w:t>
      </w:r>
      <w:r w:rsidRPr="7E774F56" w:rsidR="6089C2E0">
        <w:rPr>
          <w:rFonts w:ascii="Lato" w:hAnsi="Lato" w:eastAsia="Lato" w:cs="Lato"/>
          <w:b w:val="0"/>
          <w:bCs w:val="0"/>
          <w:i w:val="0"/>
          <w:iCs w:val="0"/>
          <w:noProof w:val="0"/>
          <w:sz w:val="24"/>
          <w:szCs w:val="24"/>
          <w:lang w:val="en-US"/>
        </w:rPr>
        <w:t xml:space="preserve">term </w:t>
      </w:r>
      <w:r w:rsidRPr="7E774F56" w:rsidR="2E49826D">
        <w:rPr>
          <w:rFonts w:ascii="Lato" w:hAnsi="Lato" w:eastAsia="Lato" w:cs="Lato"/>
          <w:b w:val="0"/>
          <w:bCs w:val="0"/>
          <w:i w:val="0"/>
          <w:iCs w:val="0"/>
          <w:noProof w:val="0"/>
          <w:sz w:val="24"/>
          <w:szCs w:val="24"/>
          <w:lang w:val="en-US"/>
        </w:rPr>
        <w:t xml:space="preserve">for </w:t>
      </w:r>
      <w:r w:rsidRPr="7E774F56" w:rsidR="2E49826D">
        <w:rPr>
          <w:rFonts w:ascii="Lato" w:hAnsi="Lato" w:eastAsia="Lato" w:cs="Lato"/>
          <w:b w:val="0"/>
          <w:bCs w:val="0"/>
          <w:i w:val="0"/>
          <w:iCs w:val="0"/>
          <w:noProof w:val="0"/>
          <w:sz w:val="24"/>
          <w:szCs w:val="24"/>
          <w:lang w:val="en-US"/>
        </w:rPr>
        <w:t>unlabeled</w:t>
      </w:r>
      <w:r w:rsidRPr="7E774F56" w:rsidR="2E49826D">
        <w:rPr>
          <w:rFonts w:ascii="Lato" w:hAnsi="Lato" w:eastAsia="Lato" w:cs="Lato"/>
          <w:b w:val="0"/>
          <w:bCs w:val="0"/>
          <w:i w:val="0"/>
          <w:iCs w:val="0"/>
          <w:noProof w:val="0"/>
          <w:sz w:val="24"/>
          <w:szCs w:val="24"/>
          <w:lang w:val="en-US"/>
        </w:rPr>
        <w:t xml:space="preserve"> data</w:t>
      </w:r>
      <w:r w:rsidRPr="7E774F56" w:rsidR="2E49826D">
        <w:rPr>
          <w:rFonts w:ascii="Lato" w:hAnsi="Lato" w:eastAsia="Lato" w:cs="Lato"/>
          <w:b w:val="0"/>
          <w:bCs w:val="0"/>
          <w:i w:val="0"/>
          <w:iCs w:val="0"/>
          <w:noProof w:val="0"/>
          <w:sz w:val="24"/>
          <w:szCs w:val="24"/>
          <w:lang w:val="en-US"/>
        </w:rPr>
        <w:t xml:space="preserve"> with the weight controlling </w:t>
      </w:r>
      <w:r w:rsidRPr="7E774F56" w:rsidR="6B9D4CFE">
        <w:rPr>
          <w:rFonts w:ascii="Lato" w:hAnsi="Lato" w:eastAsia="Lato" w:cs="Lato"/>
          <w:b w:val="0"/>
          <w:bCs w:val="0"/>
          <w:i w:val="0"/>
          <w:iCs w:val="0"/>
          <w:noProof w:val="0"/>
          <w:sz w:val="24"/>
          <w:szCs w:val="24"/>
          <w:lang w:val="en-US"/>
        </w:rPr>
        <w:t>the unsupervised part</w:t>
      </w:r>
      <w:r w:rsidRPr="7E774F56" w:rsidR="2E49826D">
        <w:rPr>
          <w:rFonts w:ascii="Lato" w:hAnsi="Lato" w:eastAsia="Lato" w:cs="Lato"/>
          <w:b w:val="0"/>
          <w:bCs w:val="0"/>
          <w:i w:val="0"/>
          <w:iCs w:val="0"/>
          <w:noProof w:val="0"/>
          <w:sz w:val="24"/>
          <w:szCs w:val="24"/>
          <w:lang w:val="en-US"/>
        </w:rPr>
        <w:t xml:space="preserve"> </w:t>
      </w:r>
      <w:r w:rsidRPr="7E774F56" w:rsidR="7E774F56">
        <w:rPr>
          <w:rFonts w:ascii="Lato" w:hAnsi="Lato" w:eastAsia="Lato" w:cs="Lato"/>
          <w:b w:val="0"/>
          <w:bCs w:val="0"/>
          <w:i w:val="0"/>
          <w:iCs w:val="0"/>
          <w:noProof w:val="0"/>
          <w:sz w:val="24"/>
          <w:szCs w:val="24"/>
          <w:lang w:val="en-US"/>
        </w:rPr>
        <w:t xml:space="preserve"> </w:t>
      </w:r>
      <w:r w:rsidRPr="7E774F56" w:rsidR="7E774F56">
        <w:rPr>
          <w:rFonts w:ascii="Lato" w:hAnsi="Lato" w:eastAsia="Lato" w:cs="Lato"/>
          <w:b w:val="0"/>
          <w:bCs w:val="0"/>
          <w:i w:val="0"/>
          <w:iCs w:val="0"/>
          <w:strike w:val="0"/>
          <w:dstrike w:val="0"/>
          <w:noProof w:val="0"/>
          <w:color w:val="000000" w:themeColor="text1" w:themeTint="FF" w:themeShade="FF"/>
          <w:sz w:val="24"/>
          <w:szCs w:val="24"/>
          <w:u w:val="none"/>
          <w:lang w:val="en-US"/>
        </w:rPr>
        <w:t>(</w:t>
      </w:r>
      <w:r w:rsidRPr="7E774F56" w:rsidR="486DC69C">
        <w:rPr>
          <w:rFonts w:ascii="Lato" w:hAnsi="Lato" w:eastAsia="Lato" w:cs="Lato"/>
          <w:b w:val="0"/>
          <w:bCs w:val="0"/>
          <w:i w:val="0"/>
          <w:iCs w:val="0"/>
          <w:noProof w:val="0"/>
          <w:color w:val="auto"/>
          <w:sz w:val="24"/>
          <w:szCs w:val="24"/>
          <w:lang w:val="en-US" w:eastAsia="ja-JP" w:bidi="ar-SA"/>
        </w:rPr>
        <w:t>Lee D H, 2013;</w:t>
      </w:r>
      <w:r w:rsidRPr="7E774F56" w:rsidR="75644EA9">
        <w:rPr>
          <w:rFonts w:ascii="Lato" w:hAnsi="Lato" w:eastAsia="Lato" w:cs="Lato"/>
          <w:b w:val="0"/>
          <w:bCs w:val="0"/>
          <w:i w:val="0"/>
          <w:iCs w:val="0"/>
          <w:strike w:val="0"/>
          <w:dstrike w:val="0"/>
          <w:noProof w:val="0"/>
          <w:color w:val="000000" w:themeColor="text1" w:themeTint="FF" w:themeShade="FF"/>
          <w:sz w:val="24"/>
          <w:szCs w:val="24"/>
          <w:u w:val="none"/>
          <w:lang w:val="en-US"/>
        </w:rPr>
        <w:t xml:space="preserve"> </w:t>
      </w:r>
      <w:r w:rsidRPr="7E774F56" w:rsidR="7E774F56">
        <w:rPr>
          <w:rFonts w:ascii="Lato" w:hAnsi="Lato" w:eastAsia="Lato" w:cs="Lato"/>
          <w:b w:val="0"/>
          <w:bCs w:val="0"/>
          <w:i w:val="0"/>
          <w:iCs w:val="0"/>
          <w:noProof w:val="0"/>
          <w:color w:val="auto"/>
          <w:sz w:val="24"/>
          <w:szCs w:val="24"/>
          <w:lang w:val="en-US" w:eastAsia="ja-JP" w:bidi="ar-SA"/>
        </w:rPr>
        <w:t>Wu</w:t>
      </w:r>
      <w:r w:rsidRPr="7E774F56" w:rsidR="7E774F56">
        <w:rPr>
          <w:rFonts w:ascii="Lato" w:hAnsi="Lato" w:eastAsia="Lato" w:cs="Lato"/>
          <w:b w:val="0"/>
          <w:bCs w:val="0"/>
          <w:i w:val="0"/>
          <w:iCs w:val="0"/>
          <w:noProof w:val="0"/>
          <w:color w:val="auto"/>
          <w:sz w:val="24"/>
          <w:szCs w:val="24"/>
          <w:lang w:val="en-US" w:eastAsia="ja-JP" w:bidi="ar-SA"/>
        </w:rPr>
        <w:t xml:space="preserve"> H</w:t>
      </w:r>
      <w:r w:rsidRPr="7E774F56" w:rsidR="4163A97F">
        <w:rPr>
          <w:rFonts w:ascii="Lato" w:hAnsi="Lato" w:eastAsia="Lato" w:cs="Lato"/>
          <w:b w:val="0"/>
          <w:bCs w:val="0"/>
          <w:i w:val="0"/>
          <w:iCs w:val="0"/>
          <w:noProof w:val="0"/>
          <w:color w:val="auto"/>
          <w:sz w:val="24"/>
          <w:szCs w:val="24"/>
          <w:lang w:val="en-US" w:eastAsia="ja-JP" w:bidi="ar-SA"/>
        </w:rPr>
        <w:t xml:space="preserve"> et al., 2017; </w:t>
      </w:r>
      <w:r w:rsidRPr="7E774F56" w:rsidR="7E774F56">
        <w:rPr>
          <w:rFonts w:ascii="Lato" w:hAnsi="Lato" w:eastAsia="Lato" w:cs="Lato"/>
          <w:b w:val="0"/>
          <w:bCs w:val="0"/>
          <w:i w:val="0"/>
          <w:iCs w:val="0"/>
          <w:noProof w:val="0"/>
          <w:color w:val="auto"/>
          <w:sz w:val="24"/>
          <w:szCs w:val="24"/>
          <w:lang w:val="en-US" w:eastAsia="ja-JP" w:bidi="ar-SA"/>
        </w:rPr>
        <w:t>Amori</w:t>
      </w:r>
      <w:r w:rsidRPr="7E774F56" w:rsidR="7E774F56">
        <w:rPr>
          <w:rFonts w:ascii="Lato" w:hAnsi="Lato" w:eastAsia="Lato" w:cs="Lato"/>
          <w:b w:val="0"/>
          <w:bCs w:val="0"/>
          <w:i w:val="0"/>
          <w:iCs w:val="0"/>
          <w:noProof w:val="0"/>
          <w:color w:val="auto"/>
          <w:sz w:val="24"/>
          <w:szCs w:val="24"/>
          <w:lang w:val="en-US" w:eastAsia="ja-JP" w:bidi="ar-SA"/>
        </w:rPr>
        <w:t>m W P</w:t>
      </w:r>
      <w:r w:rsidRPr="7E774F56" w:rsidR="7E774F56">
        <w:rPr>
          <w:rFonts w:ascii="Lato" w:hAnsi="Lato" w:eastAsia="Lato" w:cs="Lato"/>
          <w:b w:val="0"/>
          <w:bCs w:val="0"/>
          <w:i w:val="0"/>
          <w:iCs w:val="0"/>
          <w:strike w:val="0"/>
          <w:dstrike w:val="0"/>
          <w:noProof w:val="0"/>
          <w:color w:val="000000" w:themeColor="text1" w:themeTint="FF" w:themeShade="FF"/>
          <w:sz w:val="24"/>
          <w:szCs w:val="24"/>
          <w:u w:val="none"/>
          <w:lang w:val="en-US"/>
        </w:rPr>
        <w:t xml:space="preserve">  et al,.2019; </w:t>
      </w:r>
      <w:r w:rsidRPr="7E774F56" w:rsidR="7E774F56">
        <w:rPr>
          <w:rFonts w:ascii="Lato" w:hAnsi="Lato" w:eastAsia="Lato" w:cs="Lato"/>
          <w:b w:val="0"/>
          <w:bCs w:val="0"/>
          <w:i w:val="0"/>
          <w:iCs w:val="0"/>
          <w:strike w:val="0"/>
          <w:dstrike w:val="0"/>
          <w:noProof w:val="0"/>
          <w:color w:val="000000" w:themeColor="text1" w:themeTint="FF" w:themeShade="FF"/>
          <w:sz w:val="24"/>
          <w:szCs w:val="24"/>
          <w:u w:val="none"/>
          <w:lang w:val="en-US"/>
        </w:rPr>
        <w:t>van Engelen et al., 2020; Zhou, 2021)</w:t>
      </w:r>
      <w:r w:rsidRPr="7E774F56" w:rsidR="7E774F56">
        <w:rPr>
          <w:rFonts w:ascii="Lato" w:hAnsi="Lato" w:eastAsia="Lato" w:cs="Lato"/>
          <w:b w:val="0"/>
          <w:bCs w:val="0"/>
          <w:i w:val="0"/>
          <w:iCs w:val="0"/>
          <w:noProof w:val="0"/>
          <w:sz w:val="24"/>
          <w:szCs w:val="24"/>
          <w:lang w:val="en-US"/>
        </w:rPr>
        <w:t xml:space="preserve"> </w:t>
      </w:r>
      <w:r w:rsidRPr="7E774F56" w:rsidR="6CCBB4CA">
        <w:rPr>
          <w:rFonts w:ascii="Lato" w:hAnsi="Lato" w:eastAsia="Lato" w:cs="Lato"/>
          <w:b w:val="0"/>
          <w:bCs w:val="0"/>
          <w:i w:val="0"/>
          <w:iCs w:val="0"/>
          <w:noProof w:val="0"/>
          <w:sz w:val="24"/>
          <w:szCs w:val="24"/>
          <w:lang w:val="en-US"/>
        </w:rPr>
        <w:t>.</w:t>
      </w:r>
      <w:r w:rsidRPr="7E774F56" w:rsidR="7E774F56">
        <w:rPr>
          <w:rFonts w:ascii="Lato" w:hAnsi="Lato" w:eastAsia="Lato" w:cs="Lato"/>
          <w:b w:val="0"/>
          <w:bCs w:val="0"/>
          <w:i w:val="0"/>
          <w:iCs w:val="0"/>
          <w:noProof w:val="0"/>
          <w:sz w:val="24"/>
          <w:szCs w:val="24"/>
          <w:lang w:val="en-US"/>
        </w:rPr>
        <w:t xml:space="preserve"> </w:t>
      </w:r>
      <w:r w:rsidRPr="7E774F56" w:rsidR="20D572A3">
        <w:rPr>
          <w:rFonts w:ascii="Lato" w:hAnsi="Lato" w:eastAsia="Lato" w:cs="Lato"/>
          <w:b w:val="0"/>
          <w:bCs w:val="0"/>
          <w:i w:val="0"/>
          <w:iCs w:val="0"/>
          <w:noProof w:val="0"/>
          <w:sz w:val="24"/>
          <w:szCs w:val="24"/>
          <w:lang w:val="en-US"/>
        </w:rPr>
        <w:t>A</w:t>
      </w:r>
      <w:r w:rsidRPr="7E774F56" w:rsidR="7E774F56">
        <w:rPr>
          <w:rFonts w:ascii="Lato" w:hAnsi="Lato" w:eastAsia="Lato" w:cs="Lato"/>
          <w:b w:val="0"/>
          <w:bCs w:val="0"/>
          <w:i w:val="0"/>
          <w:iCs w:val="0"/>
          <w:noProof w:val="0"/>
          <w:sz w:val="24"/>
          <w:szCs w:val="24"/>
          <w:lang w:val="en-US"/>
        </w:rPr>
        <w:t xml:space="preserve">nd </w:t>
      </w:r>
      <w:r w:rsidRPr="7E774F56" w:rsidR="25D1D839">
        <w:rPr>
          <w:rFonts w:ascii="Lato" w:hAnsi="Lato" w:eastAsia="Lato" w:cs="Lato"/>
          <w:b w:val="0"/>
          <w:bCs w:val="0"/>
          <w:i w:val="0"/>
          <w:iCs w:val="0"/>
          <w:noProof w:val="0"/>
          <w:sz w:val="24"/>
          <w:szCs w:val="24"/>
          <w:lang w:val="en-US"/>
        </w:rPr>
        <w:t xml:space="preserve">SSL </w:t>
      </w:r>
      <w:r w:rsidRPr="7E774F56" w:rsidR="7E774F56">
        <w:rPr>
          <w:rFonts w:ascii="Lato" w:hAnsi="Lato" w:eastAsia="Lato" w:cs="Lato"/>
          <w:b w:val="0"/>
          <w:bCs w:val="0"/>
          <w:i w:val="0"/>
          <w:iCs w:val="0"/>
          <w:noProof w:val="0"/>
          <w:sz w:val="24"/>
          <w:szCs w:val="24"/>
          <w:lang w:val="en-US"/>
        </w:rPr>
        <w:t xml:space="preserve">has successfully been applied </w:t>
      </w:r>
      <w:r w:rsidRPr="7E774F56" w:rsidR="6F841F23">
        <w:rPr>
          <w:rFonts w:ascii="Lato" w:hAnsi="Lato" w:eastAsia="Lato" w:cs="Lato"/>
          <w:b w:val="0"/>
          <w:bCs w:val="0"/>
          <w:i w:val="0"/>
          <w:iCs w:val="0"/>
          <w:noProof w:val="0"/>
          <w:sz w:val="24"/>
          <w:szCs w:val="24"/>
          <w:lang w:val="en-US"/>
        </w:rPr>
        <w:t xml:space="preserve">in </w:t>
      </w:r>
      <w:r w:rsidRPr="7E774F56" w:rsidR="7E774F56">
        <w:rPr>
          <w:rFonts w:ascii="Lato" w:hAnsi="Lato" w:eastAsia="Lato" w:cs="Lato"/>
          <w:b w:val="0"/>
          <w:bCs w:val="0"/>
          <w:i w:val="0"/>
          <w:iCs w:val="0"/>
          <w:noProof w:val="0"/>
          <w:sz w:val="24"/>
          <w:szCs w:val="24"/>
          <w:lang w:val="en-US"/>
        </w:rPr>
        <w:t xml:space="preserve">different deep learning segmentation </w:t>
      </w:r>
      <w:r w:rsidRPr="7E774F56" w:rsidR="3D2C19FF">
        <w:rPr>
          <w:rFonts w:ascii="Lato" w:hAnsi="Lato" w:eastAsia="Lato" w:cs="Lato"/>
          <w:b w:val="0"/>
          <w:bCs w:val="0"/>
          <w:i w:val="0"/>
          <w:iCs w:val="0"/>
          <w:strike w:val="0"/>
          <w:dstrike w:val="0"/>
          <w:noProof w:val="0"/>
          <w:color w:val="000000" w:themeColor="text1" w:themeTint="FF" w:themeShade="FF"/>
          <w:sz w:val="24"/>
          <w:szCs w:val="24"/>
          <w:u w:val="none"/>
          <w:lang w:val="en-US"/>
        </w:rPr>
        <w:t>challenges (</w:t>
      </w:r>
      <w:r w:rsidRPr="7E774F56" w:rsidR="7E774F56">
        <w:rPr>
          <w:rFonts w:ascii="Lato" w:hAnsi="Lato" w:eastAsia="Lato" w:cs="Lato"/>
          <w:b w:val="0"/>
          <w:bCs w:val="0"/>
          <w:i w:val="0"/>
          <w:iCs w:val="0"/>
          <w:strike w:val="0"/>
          <w:dstrike w:val="0"/>
          <w:noProof w:val="0"/>
          <w:color w:val="000000" w:themeColor="text1" w:themeTint="FF" w:themeShade="FF"/>
          <w:sz w:val="24"/>
          <w:szCs w:val="24"/>
          <w:u w:val="none"/>
          <w:lang w:val="en-US"/>
        </w:rPr>
        <w:t>Casado-García et al., 2022; Jang et al., 2023; Picon et al., 2023</w:t>
      </w:r>
      <w:r w:rsidRPr="7E774F56" w:rsidR="03ABBE34">
        <w:rPr>
          <w:rFonts w:ascii="Lato" w:hAnsi="Lato" w:eastAsia="Lato" w:cs="Lato"/>
          <w:b w:val="0"/>
          <w:bCs w:val="0"/>
          <w:i w:val="0"/>
          <w:iCs w:val="0"/>
          <w:noProof w:val="0"/>
          <w:sz w:val="24"/>
          <w:szCs w:val="24"/>
          <w:lang w:val="en-US"/>
        </w:rPr>
        <w:t>).</w:t>
      </w:r>
      <w:r w:rsidRPr="7E774F56" w:rsidR="7E774F56">
        <w:rPr>
          <w:rFonts w:ascii="Lato" w:hAnsi="Lato" w:eastAsia="Lato" w:cs="Lato"/>
          <w:b w:val="0"/>
          <w:bCs w:val="0"/>
          <w:i w:val="0"/>
          <w:iCs w:val="0"/>
          <w:noProof w:val="0"/>
          <w:sz w:val="24"/>
          <w:szCs w:val="24"/>
          <w:lang w:val="en-US"/>
        </w:rPr>
        <w:t xml:space="preserve"> </w:t>
      </w:r>
    </w:p>
    <w:p w:rsidR="318655CE" w:rsidP="7E774F56" w:rsidRDefault="318655CE" w14:paraId="65190E3E" w14:textId="62E9AC1C">
      <w:pPr>
        <w:pStyle w:val="Normal"/>
        <w:rPr>
          <w:rFonts w:ascii="Lato" w:hAnsi="Lato" w:eastAsia="Lato" w:cs="Lato"/>
          <w:b w:val="0"/>
          <w:bCs w:val="0"/>
          <w:i w:val="0"/>
          <w:iCs w:val="0"/>
          <w:strike w:val="0"/>
          <w:dstrike w:val="0"/>
          <w:noProof w:val="0"/>
          <w:color w:val="000000" w:themeColor="text1" w:themeTint="FF" w:themeShade="FF"/>
          <w:sz w:val="24"/>
          <w:szCs w:val="24"/>
          <w:u w:val="none"/>
          <w:lang w:val="en-US"/>
        </w:rPr>
      </w:pPr>
      <w:r w:rsidRPr="7E774F56" w:rsidR="318655CE">
        <w:rPr>
          <w:rFonts w:ascii="Lato" w:hAnsi="Lato" w:eastAsia="Lato" w:cs="Lato"/>
          <w:b w:val="0"/>
          <w:bCs w:val="0"/>
          <w:i w:val="0"/>
          <w:iCs w:val="0"/>
          <w:noProof w:val="0"/>
          <w:sz w:val="24"/>
          <w:szCs w:val="24"/>
          <w:lang w:val="en-US"/>
        </w:rPr>
        <w:t>The present project, w</w:t>
      </w:r>
      <w:r w:rsidRPr="7E774F56" w:rsidR="0BFAE468">
        <w:rPr>
          <w:rFonts w:ascii="Lato" w:hAnsi="Lato" w:eastAsia="Lato" w:cs="Lato"/>
          <w:b w:val="0"/>
          <w:bCs w:val="0"/>
          <w:i w:val="0"/>
          <w:iCs w:val="0"/>
          <w:noProof w:val="0"/>
          <w:sz w:val="24"/>
          <w:szCs w:val="24"/>
          <w:lang w:val="en-US"/>
        </w:rPr>
        <w:t xml:space="preserve">ith </w:t>
      </w:r>
      <w:r w:rsidRPr="7E774F56" w:rsidR="29F23C32">
        <w:rPr>
          <w:rFonts w:ascii="Lato" w:hAnsi="Lato" w:eastAsia="Lato" w:cs="Lato"/>
          <w:b w:val="0"/>
          <w:bCs w:val="0"/>
          <w:i w:val="0"/>
          <w:iCs w:val="0"/>
          <w:noProof w:val="0"/>
          <w:sz w:val="24"/>
          <w:szCs w:val="24"/>
          <w:lang w:val="en-US"/>
        </w:rPr>
        <w:t>the fully labeled</w:t>
      </w:r>
      <w:r w:rsidRPr="7E774F56" w:rsidR="125341B2">
        <w:rPr>
          <w:rFonts w:ascii="Lato" w:hAnsi="Lato" w:eastAsia="Lato" w:cs="Lato"/>
          <w:b w:val="0"/>
          <w:bCs w:val="0"/>
          <w:i w:val="0"/>
          <w:iCs w:val="0"/>
          <w:noProof w:val="0"/>
          <w:sz w:val="24"/>
          <w:szCs w:val="24"/>
          <w:lang w:val="en-US"/>
        </w:rPr>
        <w:t xml:space="preserve"> </w:t>
      </w:r>
      <w:r w:rsidRPr="7E774F56" w:rsidR="6BC35008">
        <w:rPr>
          <w:rFonts w:ascii="Lato" w:hAnsi="Lato" w:eastAsia="Lato" w:cs="Lato"/>
          <w:b w:val="0"/>
          <w:bCs w:val="0"/>
          <w:i w:val="0"/>
          <w:iCs w:val="0"/>
          <w:noProof w:val="0"/>
          <w:sz w:val="24"/>
          <w:szCs w:val="24"/>
          <w:lang w:val="en-US"/>
        </w:rPr>
        <w:t xml:space="preserve">farmland aerial </w:t>
      </w:r>
      <w:r w:rsidRPr="7E774F56" w:rsidR="29F23C32">
        <w:rPr>
          <w:rFonts w:ascii="Lato" w:hAnsi="Lato" w:eastAsia="Lato" w:cs="Lato"/>
          <w:b w:val="0"/>
          <w:bCs w:val="0"/>
          <w:i w:val="0"/>
          <w:iCs w:val="0"/>
          <w:noProof w:val="0"/>
          <w:sz w:val="24"/>
          <w:szCs w:val="24"/>
          <w:lang w:val="en-US"/>
        </w:rPr>
        <w:t>image</w:t>
      </w:r>
      <w:r w:rsidRPr="7E774F56" w:rsidR="40B99155">
        <w:rPr>
          <w:rFonts w:ascii="Lato" w:hAnsi="Lato" w:eastAsia="Lato" w:cs="Lato"/>
          <w:b w:val="0"/>
          <w:bCs w:val="0"/>
          <w:i w:val="0"/>
          <w:iCs w:val="0"/>
          <w:noProof w:val="0"/>
          <w:sz w:val="24"/>
          <w:szCs w:val="24"/>
          <w:lang w:val="en-US"/>
        </w:rPr>
        <w:t>s</w:t>
      </w:r>
      <w:r w:rsidRPr="7E774F56" w:rsidR="29F23C32">
        <w:rPr>
          <w:rFonts w:ascii="Lato" w:hAnsi="Lato" w:eastAsia="Lato" w:cs="Lato"/>
          <w:b w:val="0"/>
          <w:bCs w:val="0"/>
          <w:i w:val="0"/>
          <w:iCs w:val="0"/>
          <w:noProof w:val="0"/>
          <w:sz w:val="24"/>
          <w:szCs w:val="24"/>
          <w:lang w:val="en-US"/>
        </w:rPr>
        <w:t xml:space="preserve"> released in 2020 </w:t>
      </w:r>
      <w:r w:rsidRPr="7E774F56" w:rsidR="7128B286">
        <w:rPr>
          <w:rFonts w:ascii="Lato" w:hAnsi="Lato" w:eastAsia="Lato" w:cs="Lato"/>
          <w:b w:val="0"/>
          <w:bCs w:val="0"/>
          <w:i w:val="0"/>
          <w:iCs w:val="0"/>
          <w:noProof w:val="0"/>
          <w:sz w:val="24"/>
          <w:szCs w:val="24"/>
          <w:lang w:val="en-US"/>
        </w:rPr>
        <w:t>and the</w:t>
      </w:r>
      <w:r w:rsidRPr="7E774F56" w:rsidR="0BFAE468">
        <w:rPr>
          <w:rFonts w:ascii="Lato" w:hAnsi="Lato" w:eastAsia="Lato" w:cs="Lato"/>
          <w:b w:val="0"/>
          <w:bCs w:val="0"/>
          <w:i w:val="0"/>
          <w:iCs w:val="0"/>
          <w:noProof w:val="0"/>
          <w:sz w:val="24"/>
          <w:szCs w:val="24"/>
          <w:lang w:val="en-US"/>
        </w:rPr>
        <w:t xml:space="preserve"> </w:t>
      </w:r>
      <w:r w:rsidRPr="7E774F56" w:rsidR="1A6ED9CD">
        <w:rPr>
          <w:rFonts w:ascii="Lato" w:hAnsi="Lato" w:eastAsia="Lato" w:cs="Lato"/>
          <w:b w:val="0"/>
          <w:bCs w:val="0"/>
          <w:i w:val="0"/>
          <w:iCs w:val="0"/>
          <w:noProof w:val="0"/>
          <w:sz w:val="24"/>
          <w:szCs w:val="24"/>
          <w:lang w:val="en-US"/>
        </w:rPr>
        <w:t>image</w:t>
      </w:r>
      <w:r w:rsidRPr="7E774F56" w:rsidR="787C5B98">
        <w:rPr>
          <w:rFonts w:ascii="Lato" w:hAnsi="Lato" w:eastAsia="Lato" w:cs="Lato"/>
          <w:b w:val="0"/>
          <w:bCs w:val="0"/>
          <w:i w:val="0"/>
          <w:iCs w:val="0"/>
          <w:noProof w:val="0"/>
          <w:sz w:val="24"/>
          <w:szCs w:val="24"/>
          <w:lang w:val="en-US"/>
        </w:rPr>
        <w:t>s</w:t>
      </w:r>
      <w:r w:rsidRPr="7E774F56" w:rsidR="1A6ED9CD">
        <w:rPr>
          <w:rFonts w:ascii="Lato" w:hAnsi="Lato" w:eastAsia="Lato" w:cs="Lato"/>
          <w:b w:val="0"/>
          <w:bCs w:val="0"/>
          <w:i w:val="0"/>
          <w:iCs w:val="0"/>
          <w:noProof w:val="0"/>
          <w:sz w:val="24"/>
          <w:szCs w:val="24"/>
          <w:lang w:val="en-US"/>
        </w:rPr>
        <w:t xml:space="preserve"> </w:t>
      </w:r>
      <w:r w:rsidRPr="7E774F56" w:rsidR="7C778202">
        <w:rPr>
          <w:rFonts w:ascii="Lato" w:hAnsi="Lato" w:eastAsia="Lato" w:cs="Lato"/>
          <w:b w:val="0"/>
          <w:bCs w:val="0"/>
          <w:i w:val="0"/>
          <w:iCs w:val="0"/>
          <w:noProof w:val="0"/>
          <w:sz w:val="24"/>
          <w:szCs w:val="24"/>
          <w:lang w:val="en-US"/>
        </w:rPr>
        <w:t xml:space="preserve">without </w:t>
      </w:r>
      <w:r w:rsidRPr="7E774F56" w:rsidR="530B80F0">
        <w:rPr>
          <w:rFonts w:ascii="Lato" w:hAnsi="Lato" w:eastAsia="Lato" w:cs="Lato"/>
          <w:b w:val="0"/>
          <w:bCs w:val="0"/>
          <w:i w:val="0"/>
          <w:iCs w:val="0"/>
          <w:noProof w:val="0"/>
          <w:sz w:val="24"/>
          <w:szCs w:val="24"/>
          <w:lang w:val="en-US"/>
        </w:rPr>
        <w:t xml:space="preserve">any </w:t>
      </w:r>
      <w:r w:rsidRPr="7E774F56" w:rsidR="7C778202">
        <w:rPr>
          <w:rFonts w:ascii="Lato" w:hAnsi="Lato" w:eastAsia="Lato" w:cs="Lato"/>
          <w:b w:val="0"/>
          <w:bCs w:val="0"/>
          <w:i w:val="0"/>
          <w:iCs w:val="0"/>
          <w:noProof w:val="0"/>
          <w:sz w:val="24"/>
          <w:szCs w:val="24"/>
          <w:lang w:val="en-US"/>
        </w:rPr>
        <w:t xml:space="preserve">labels </w:t>
      </w:r>
      <w:r w:rsidRPr="7E774F56" w:rsidR="7ECC4ED7">
        <w:rPr>
          <w:rFonts w:ascii="Lato" w:hAnsi="Lato" w:eastAsia="Lato" w:cs="Lato"/>
          <w:b w:val="0"/>
          <w:bCs w:val="0"/>
          <w:i w:val="0"/>
          <w:iCs w:val="0"/>
          <w:noProof w:val="0"/>
          <w:sz w:val="24"/>
          <w:szCs w:val="24"/>
          <w:lang w:val="en-US"/>
        </w:rPr>
        <w:t xml:space="preserve">released </w:t>
      </w:r>
      <w:r w:rsidRPr="7E774F56" w:rsidR="7C778202">
        <w:rPr>
          <w:rFonts w:ascii="Lato" w:hAnsi="Lato" w:eastAsia="Lato" w:cs="Lato"/>
          <w:b w:val="0"/>
          <w:bCs w:val="0"/>
          <w:i w:val="0"/>
          <w:iCs w:val="0"/>
          <w:noProof w:val="0"/>
          <w:sz w:val="24"/>
          <w:szCs w:val="24"/>
          <w:lang w:val="en-US"/>
        </w:rPr>
        <w:t>in 2024</w:t>
      </w:r>
      <w:r w:rsidRPr="7E774F56" w:rsidR="13F6D93F">
        <w:rPr>
          <w:rFonts w:ascii="Lato" w:hAnsi="Lato" w:eastAsia="Lato" w:cs="Lato"/>
          <w:b w:val="0"/>
          <w:bCs w:val="0"/>
          <w:i w:val="0"/>
          <w:iCs w:val="0"/>
          <w:noProof w:val="0"/>
          <w:sz w:val="24"/>
          <w:szCs w:val="24"/>
          <w:lang w:val="en-US"/>
        </w:rPr>
        <w:t>,</w:t>
      </w:r>
      <w:r w:rsidRPr="7E774F56" w:rsidR="0BFAE468">
        <w:rPr>
          <w:rFonts w:ascii="Lato" w:hAnsi="Lato" w:eastAsia="Lato" w:cs="Lato"/>
          <w:b w:val="0"/>
          <w:bCs w:val="0"/>
          <w:i w:val="0"/>
          <w:iCs w:val="0"/>
          <w:noProof w:val="0"/>
          <w:sz w:val="24"/>
          <w:szCs w:val="24"/>
          <w:lang w:val="en-US"/>
        </w:rPr>
        <w:t xml:space="preserve"> </w:t>
      </w:r>
      <w:r w:rsidRPr="7E774F56" w:rsidR="7E774F56">
        <w:rPr>
          <w:rFonts w:ascii="Lato" w:hAnsi="Lato" w:eastAsia="Lato" w:cs="Lato"/>
          <w:b w:val="0"/>
          <w:bCs w:val="0"/>
          <w:i w:val="0"/>
          <w:iCs w:val="0"/>
          <w:noProof w:val="0"/>
          <w:sz w:val="24"/>
          <w:szCs w:val="24"/>
          <w:lang w:val="en-US"/>
        </w:rPr>
        <w:t xml:space="preserve">seeks to </w:t>
      </w:r>
      <w:r w:rsidRPr="7E774F56" w:rsidR="7972170E">
        <w:rPr>
          <w:rFonts w:ascii="Lato" w:hAnsi="Lato" w:eastAsia="Lato" w:cs="Lato"/>
          <w:b w:val="0"/>
          <w:bCs w:val="0"/>
          <w:i w:val="0"/>
          <w:iCs w:val="0"/>
          <w:noProof w:val="0"/>
          <w:sz w:val="24"/>
          <w:szCs w:val="24"/>
          <w:lang w:val="en-US"/>
        </w:rPr>
        <w:t xml:space="preserve">compare the </w:t>
      </w:r>
      <w:r w:rsidRPr="7E774F56" w:rsidR="789E52AB">
        <w:rPr>
          <w:rFonts w:ascii="Lato" w:hAnsi="Lato" w:eastAsia="Lato" w:cs="Lato"/>
          <w:b w:val="0"/>
          <w:bCs w:val="0"/>
          <w:i w:val="0"/>
          <w:iCs w:val="0"/>
          <w:noProof w:val="0"/>
          <w:sz w:val="24"/>
          <w:szCs w:val="24"/>
          <w:lang w:val="en-US"/>
        </w:rPr>
        <w:t xml:space="preserve">semantic segmentation </w:t>
      </w:r>
      <w:r w:rsidRPr="7E774F56" w:rsidR="789E52AB">
        <w:rPr>
          <w:rFonts w:ascii="Lato" w:hAnsi="Lato" w:eastAsia="Lato" w:cs="Lato"/>
          <w:b w:val="0"/>
          <w:bCs w:val="0"/>
          <w:i w:val="0"/>
          <w:iCs w:val="0"/>
          <w:noProof w:val="0"/>
          <w:sz w:val="24"/>
          <w:szCs w:val="24"/>
          <w:lang w:val="en-US"/>
        </w:rPr>
        <w:t>performance</w:t>
      </w:r>
      <w:r w:rsidRPr="7E774F56" w:rsidR="789E52AB">
        <w:rPr>
          <w:rFonts w:ascii="Lato" w:hAnsi="Lato" w:eastAsia="Lato" w:cs="Lato"/>
          <w:b w:val="0"/>
          <w:bCs w:val="0"/>
          <w:i w:val="0"/>
          <w:iCs w:val="0"/>
          <w:noProof w:val="0"/>
          <w:sz w:val="24"/>
          <w:szCs w:val="24"/>
          <w:lang w:val="en-US"/>
        </w:rPr>
        <w:t xml:space="preserve"> </w:t>
      </w:r>
      <w:r w:rsidRPr="7E774F56" w:rsidR="7972170E">
        <w:rPr>
          <w:rFonts w:ascii="Lato" w:hAnsi="Lato" w:eastAsia="Lato" w:cs="Lato"/>
          <w:b w:val="0"/>
          <w:bCs w:val="0"/>
          <w:i w:val="0"/>
          <w:iCs w:val="0"/>
          <w:noProof w:val="0"/>
          <w:sz w:val="24"/>
          <w:szCs w:val="24"/>
          <w:lang w:val="en-US"/>
        </w:rPr>
        <w:t>between</w:t>
      </w:r>
      <w:r w:rsidRPr="7E774F56" w:rsidR="509003B6">
        <w:rPr>
          <w:rFonts w:ascii="Lato" w:hAnsi="Lato" w:eastAsia="Lato" w:cs="Lato"/>
          <w:b w:val="0"/>
          <w:bCs w:val="0"/>
          <w:i w:val="0"/>
          <w:iCs w:val="0"/>
          <w:noProof w:val="0"/>
          <w:sz w:val="24"/>
          <w:szCs w:val="24"/>
          <w:lang w:val="en-US"/>
        </w:rPr>
        <w:t xml:space="preserve"> the </w:t>
      </w:r>
      <w:r w:rsidRPr="7E774F56" w:rsidR="3C16925E">
        <w:rPr>
          <w:rFonts w:ascii="Lato" w:hAnsi="Lato" w:eastAsia="Lato" w:cs="Lato"/>
          <w:b w:val="0"/>
          <w:bCs w:val="0"/>
          <w:i w:val="0"/>
          <w:iCs w:val="0"/>
          <w:noProof w:val="0"/>
          <w:sz w:val="24"/>
          <w:szCs w:val="24"/>
          <w:lang w:val="en-US"/>
        </w:rPr>
        <w:t xml:space="preserve">vanilla </w:t>
      </w:r>
      <w:r w:rsidRPr="7E774F56" w:rsidR="509003B6">
        <w:rPr>
          <w:rFonts w:ascii="Lato" w:hAnsi="Lato" w:eastAsia="Lato" w:cs="Lato"/>
          <w:b w:val="0"/>
          <w:bCs w:val="0"/>
          <w:i w:val="0"/>
          <w:iCs w:val="0"/>
          <w:noProof w:val="0"/>
          <w:sz w:val="24"/>
          <w:szCs w:val="24"/>
          <w:lang w:val="en-US"/>
        </w:rPr>
        <w:t xml:space="preserve">supervised </w:t>
      </w:r>
      <w:r w:rsidRPr="7E774F56" w:rsidR="0F200A51">
        <w:rPr>
          <w:rFonts w:ascii="Lato" w:hAnsi="Lato" w:eastAsia="Lato" w:cs="Lato"/>
          <w:b w:val="0"/>
          <w:bCs w:val="0"/>
          <w:i w:val="0"/>
          <w:iCs w:val="0"/>
          <w:noProof w:val="0"/>
          <w:sz w:val="24"/>
          <w:szCs w:val="24"/>
          <w:lang w:val="en-US"/>
        </w:rPr>
        <w:t xml:space="preserve">deep </w:t>
      </w:r>
      <w:r w:rsidRPr="7E774F56" w:rsidR="509003B6">
        <w:rPr>
          <w:rFonts w:ascii="Lato" w:hAnsi="Lato" w:eastAsia="Lato" w:cs="Lato"/>
          <w:b w:val="0"/>
          <w:bCs w:val="0"/>
          <w:i w:val="0"/>
          <w:iCs w:val="0"/>
          <w:noProof w:val="0"/>
          <w:sz w:val="24"/>
          <w:szCs w:val="24"/>
          <w:lang w:val="en-US"/>
        </w:rPr>
        <w:t xml:space="preserve">learning methods </w:t>
      </w:r>
      <w:r w:rsidRPr="7E774F56" w:rsidR="4F9B84B1">
        <w:rPr>
          <w:rFonts w:ascii="Lato" w:hAnsi="Lato" w:eastAsia="Lato" w:cs="Lato"/>
          <w:b w:val="0"/>
          <w:bCs w:val="0"/>
          <w:i w:val="0"/>
          <w:iCs w:val="0"/>
          <w:noProof w:val="0"/>
          <w:sz w:val="24"/>
          <w:szCs w:val="24"/>
          <w:lang w:val="en-US"/>
        </w:rPr>
        <w:t>using 2020</w:t>
      </w:r>
      <w:r w:rsidRPr="7E774F56" w:rsidR="6AF4A72D">
        <w:rPr>
          <w:rFonts w:ascii="Lato" w:hAnsi="Lato" w:eastAsia="Lato" w:cs="Lato"/>
          <w:b w:val="0"/>
          <w:bCs w:val="0"/>
          <w:i w:val="0"/>
          <w:iCs w:val="0"/>
          <w:noProof w:val="0"/>
          <w:sz w:val="24"/>
          <w:szCs w:val="24"/>
          <w:lang w:val="en-US"/>
        </w:rPr>
        <w:t xml:space="preserve"> dataset</w:t>
      </w:r>
      <w:r w:rsidRPr="7E774F56" w:rsidR="7CED7B0A">
        <w:rPr>
          <w:rFonts w:ascii="Lato" w:hAnsi="Lato" w:eastAsia="Lato" w:cs="Lato"/>
          <w:b w:val="0"/>
          <w:bCs w:val="0"/>
          <w:i w:val="0"/>
          <w:iCs w:val="0"/>
          <w:noProof w:val="0"/>
          <w:sz w:val="24"/>
          <w:szCs w:val="24"/>
          <w:lang w:val="en-US"/>
        </w:rPr>
        <w:t xml:space="preserve"> only</w:t>
      </w:r>
      <w:r w:rsidRPr="7E774F56" w:rsidR="6AF4A72D">
        <w:rPr>
          <w:rFonts w:ascii="Lato" w:hAnsi="Lato" w:eastAsia="Lato" w:cs="Lato"/>
          <w:b w:val="0"/>
          <w:bCs w:val="0"/>
          <w:i w:val="0"/>
          <w:iCs w:val="0"/>
          <w:noProof w:val="0"/>
          <w:sz w:val="24"/>
          <w:szCs w:val="24"/>
          <w:lang w:val="en-US"/>
        </w:rPr>
        <w:t xml:space="preserve"> </w:t>
      </w:r>
      <w:r w:rsidRPr="7E774F56" w:rsidR="3EF399DB">
        <w:rPr>
          <w:rFonts w:ascii="Lato" w:hAnsi="Lato" w:eastAsia="Lato" w:cs="Lato"/>
          <w:b w:val="0"/>
          <w:bCs w:val="0"/>
          <w:i w:val="0"/>
          <w:iCs w:val="0"/>
          <w:noProof w:val="0"/>
          <w:sz w:val="24"/>
          <w:szCs w:val="24"/>
          <w:lang w:val="en-US"/>
        </w:rPr>
        <w:t>a</w:t>
      </w:r>
      <w:r w:rsidRPr="7E774F56" w:rsidR="3EF399DB">
        <w:rPr>
          <w:rFonts w:ascii="Lato" w:hAnsi="Lato" w:eastAsia="Lato" w:cs="Lato"/>
          <w:b w:val="0"/>
          <w:bCs w:val="0"/>
          <w:i w:val="0"/>
          <w:iCs w:val="0"/>
          <w:noProof w:val="0"/>
          <w:sz w:val="24"/>
          <w:szCs w:val="24"/>
          <w:lang w:val="en-US"/>
        </w:rPr>
        <w:t xml:space="preserve">nd </w:t>
      </w:r>
      <w:r w:rsidRPr="7E774F56" w:rsidR="2D2C40B2">
        <w:rPr>
          <w:rFonts w:ascii="Lato" w:hAnsi="Lato" w:eastAsia="Lato" w:cs="Lato"/>
          <w:b w:val="0"/>
          <w:bCs w:val="0"/>
          <w:i w:val="0"/>
          <w:iCs w:val="0"/>
          <w:noProof w:val="0"/>
          <w:sz w:val="24"/>
          <w:szCs w:val="24"/>
          <w:lang w:val="en-US"/>
        </w:rPr>
        <w:t xml:space="preserve">the </w:t>
      </w:r>
      <w:r w:rsidRPr="7E774F56" w:rsidR="7E774F56">
        <w:rPr>
          <w:rFonts w:ascii="Lato" w:hAnsi="Lato" w:eastAsia="Lato" w:cs="Lato"/>
          <w:b w:val="0"/>
          <w:bCs w:val="0"/>
          <w:i w:val="0"/>
          <w:iCs w:val="0"/>
          <w:noProof w:val="0"/>
          <w:sz w:val="24"/>
          <w:szCs w:val="24"/>
          <w:lang w:val="en-US"/>
        </w:rPr>
        <w:t xml:space="preserve">semi-supervised </w:t>
      </w:r>
      <w:r w:rsidRPr="7E774F56" w:rsidR="3392D716">
        <w:rPr>
          <w:rFonts w:ascii="Lato" w:hAnsi="Lato" w:eastAsia="Lato" w:cs="Lato"/>
          <w:b w:val="0"/>
          <w:bCs w:val="0"/>
          <w:i w:val="0"/>
          <w:iCs w:val="0"/>
          <w:noProof w:val="0"/>
          <w:sz w:val="24"/>
          <w:szCs w:val="24"/>
          <w:lang w:val="en-US"/>
        </w:rPr>
        <w:t xml:space="preserve">learning </w:t>
      </w:r>
      <w:r w:rsidRPr="7E774F56" w:rsidR="75002B0B">
        <w:rPr>
          <w:rFonts w:ascii="Lato" w:hAnsi="Lato" w:eastAsia="Lato" w:cs="Lato"/>
          <w:b w:val="0"/>
          <w:bCs w:val="0"/>
          <w:i w:val="0"/>
          <w:iCs w:val="0"/>
          <w:noProof w:val="0"/>
          <w:sz w:val="24"/>
          <w:szCs w:val="24"/>
          <w:lang w:val="en-US"/>
        </w:rPr>
        <w:t xml:space="preserve">pseudo-label </w:t>
      </w:r>
      <w:r w:rsidRPr="7E774F56" w:rsidR="7E774F56">
        <w:rPr>
          <w:rFonts w:ascii="Lato" w:hAnsi="Lato" w:eastAsia="Lato" w:cs="Lato"/>
          <w:b w:val="0"/>
          <w:bCs w:val="0"/>
          <w:i w:val="0"/>
          <w:iCs w:val="0"/>
          <w:noProof w:val="0"/>
          <w:sz w:val="24"/>
          <w:szCs w:val="24"/>
          <w:lang w:val="en-US"/>
        </w:rPr>
        <w:t>methods</w:t>
      </w:r>
      <w:r w:rsidRPr="7E774F56" w:rsidR="281A8E72">
        <w:rPr>
          <w:rFonts w:ascii="Lato" w:hAnsi="Lato" w:eastAsia="Lato" w:cs="Lato"/>
          <w:b w:val="0"/>
          <w:bCs w:val="0"/>
          <w:i w:val="0"/>
          <w:iCs w:val="0"/>
          <w:noProof w:val="0"/>
          <w:sz w:val="24"/>
          <w:szCs w:val="24"/>
          <w:lang w:val="en-US"/>
        </w:rPr>
        <w:t xml:space="preserve"> using both 2020 and 2024 datase</w:t>
      </w:r>
      <w:r w:rsidRPr="7E774F56" w:rsidR="281A8E72">
        <w:rPr>
          <w:rFonts w:ascii="Lato" w:hAnsi="Lato" w:eastAsia="Lato" w:cs="Lato"/>
          <w:b w:val="0"/>
          <w:bCs w:val="0"/>
          <w:i w:val="0"/>
          <w:iCs w:val="0"/>
          <w:noProof w:val="0"/>
          <w:sz w:val="24"/>
          <w:szCs w:val="24"/>
          <w:lang w:val="en-US"/>
        </w:rPr>
        <w:t>t</w:t>
      </w:r>
      <w:r w:rsidRPr="7E774F56" w:rsidR="2D591A67">
        <w:rPr>
          <w:rFonts w:ascii="Lato" w:hAnsi="Lato" w:eastAsia="Lato" w:cs="Lato"/>
          <w:b w:val="0"/>
          <w:bCs w:val="0"/>
          <w:i w:val="0"/>
          <w:iCs w:val="0"/>
          <w:noProof w:val="0"/>
          <w:sz w:val="24"/>
          <w:szCs w:val="24"/>
          <w:lang w:val="en-US"/>
        </w:rPr>
        <w:t xml:space="preserve">. </w:t>
      </w:r>
      <w:r w:rsidRPr="7E774F56" w:rsidR="7E774F56">
        <w:rPr>
          <w:rFonts w:ascii="Lato" w:hAnsi="Lato" w:eastAsia="Lato" w:cs="Lato"/>
          <w:b w:val="0"/>
          <w:bCs w:val="0"/>
          <w:i w:val="0"/>
          <w:iCs w:val="0"/>
          <w:strike w:val="0"/>
          <w:dstrike w:val="0"/>
          <w:noProof w:val="0"/>
          <w:color w:val="000000" w:themeColor="text1" w:themeTint="FF" w:themeShade="FF"/>
          <w:sz w:val="24"/>
          <w:szCs w:val="24"/>
          <w:u w:val="none"/>
          <w:lang w:val="en-US"/>
        </w:rPr>
        <w:t>(Chiu et al., 2020)</w:t>
      </w:r>
      <w:r w:rsidRPr="7E774F56" w:rsidR="5A0DEA28">
        <w:rPr>
          <w:rFonts w:ascii="Lato" w:hAnsi="Lato" w:eastAsia="Lato" w:cs="Lato"/>
          <w:b w:val="0"/>
          <w:bCs w:val="0"/>
          <w:i w:val="0"/>
          <w:iCs w:val="0"/>
          <w:strike w:val="0"/>
          <w:dstrike w:val="0"/>
          <w:noProof w:val="0"/>
          <w:color w:val="000000" w:themeColor="text1" w:themeTint="FF" w:themeShade="FF"/>
          <w:sz w:val="24"/>
          <w:szCs w:val="24"/>
          <w:u w:val="none"/>
          <w:lang w:val="en-US"/>
        </w:rPr>
        <w:t>.</w:t>
      </w:r>
      <w:r w:rsidRPr="7E774F56" w:rsidR="7E9B598B">
        <w:rPr>
          <w:rFonts w:ascii="Lato" w:hAnsi="Lato" w:eastAsia="Lato" w:cs="Lato"/>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7E774F56" wp14:paraId="1C714080" wp14:textId="4E03301F">
      <w:pPr>
        <w:spacing w:after="160" w:line="279" w:lineRule="auto"/>
        <w:rPr>
          <w:rFonts w:ascii="Lato" w:hAnsi="Lato" w:eastAsia="Lato" w:cs="Lato"/>
          <w:b w:val="1"/>
          <w:bCs w:val="1"/>
          <w:i w:val="0"/>
          <w:iCs w:val="0"/>
          <w:noProof w:val="0"/>
          <w:sz w:val="28"/>
          <w:szCs w:val="28"/>
          <w:lang w:val="en-US"/>
        </w:rPr>
      </w:pPr>
      <w:r w:rsidRPr="7E774F56" w:rsidR="58064494">
        <w:rPr>
          <w:rFonts w:ascii="Lato" w:hAnsi="Lato" w:eastAsia="Lato" w:cs="Lato"/>
          <w:b w:val="1"/>
          <w:bCs w:val="1"/>
          <w:i w:val="0"/>
          <w:iCs w:val="0"/>
          <w:noProof w:val="0"/>
          <w:sz w:val="28"/>
          <w:szCs w:val="28"/>
          <w:lang w:val="en-US"/>
        </w:rPr>
        <w:t>Approach</w:t>
      </w:r>
    </w:p>
    <w:p w:rsidR="58064494" w:rsidP="7E774F56" w:rsidRDefault="58064494" w14:paraId="1D524CB0" w14:textId="559CD9CD">
      <w:pPr>
        <w:pStyle w:val="Normal"/>
        <w:spacing w:after="160" w:line="279" w:lineRule="auto"/>
        <w:ind w:left="0"/>
        <w:rPr>
          <w:rFonts w:ascii="Lato" w:hAnsi="Lato" w:eastAsia="Lato" w:cs="Lato"/>
          <w:b w:val="0"/>
          <w:bCs w:val="0"/>
          <w:i w:val="0"/>
          <w:iCs w:val="0"/>
          <w:noProof w:val="0"/>
          <w:sz w:val="24"/>
          <w:szCs w:val="24"/>
          <w:lang w:val="en-US"/>
        </w:rPr>
      </w:pPr>
      <w:r w:rsidRPr="7E774F56" w:rsidR="58064494">
        <w:rPr>
          <w:rFonts w:ascii="Lato" w:hAnsi="Lato" w:eastAsia="Lato" w:cs="Lato"/>
          <w:b w:val="0"/>
          <w:bCs w:val="0"/>
          <w:i w:val="0"/>
          <w:iCs w:val="0"/>
          <w:noProof w:val="0"/>
          <w:sz w:val="24"/>
          <w:szCs w:val="24"/>
          <w:lang w:val="en-US"/>
        </w:rPr>
        <w:t xml:space="preserve">The 2024 dataset includes 105Gb of new, unlabeled RGB-NIR photos, </w:t>
      </w:r>
      <w:r w:rsidRPr="7E774F56" w:rsidR="58064494">
        <w:rPr>
          <w:rFonts w:ascii="Lato" w:hAnsi="Lato" w:eastAsia="Lato" w:cs="Lato"/>
          <w:b w:val="0"/>
          <w:bCs w:val="0"/>
          <w:i w:val="0"/>
          <w:iCs w:val="0"/>
          <w:noProof w:val="0"/>
          <w:sz w:val="24"/>
          <w:szCs w:val="24"/>
          <w:lang w:val="en-US"/>
        </w:rPr>
        <w:t>whereas</w:t>
      </w:r>
      <w:r w:rsidRPr="7E774F56" w:rsidR="58064494">
        <w:rPr>
          <w:rFonts w:ascii="Lato" w:hAnsi="Lato" w:eastAsia="Lato" w:cs="Lato"/>
          <w:b w:val="0"/>
          <w:bCs w:val="0"/>
          <w:i w:val="0"/>
          <w:iCs w:val="0"/>
          <w:noProof w:val="0"/>
          <w:sz w:val="24"/>
          <w:szCs w:val="24"/>
          <w:lang w:val="en-US"/>
        </w:rPr>
        <w:t xml:space="preserve"> the original dataset released in 202</w:t>
      </w:r>
      <w:r w:rsidRPr="7E774F56" w:rsidR="70267C5B">
        <w:rPr>
          <w:rFonts w:ascii="Lato" w:hAnsi="Lato" w:eastAsia="Lato" w:cs="Lato"/>
          <w:b w:val="0"/>
          <w:bCs w:val="0"/>
          <w:i w:val="0"/>
          <w:iCs w:val="0"/>
          <w:noProof w:val="0"/>
          <w:sz w:val="24"/>
          <w:szCs w:val="24"/>
          <w:lang w:val="en-US"/>
        </w:rPr>
        <w:t>0</w:t>
      </w:r>
      <w:r w:rsidRPr="7E774F56" w:rsidR="58064494">
        <w:rPr>
          <w:rFonts w:ascii="Lato" w:hAnsi="Lato" w:eastAsia="Lato" w:cs="Lato"/>
          <w:b w:val="0"/>
          <w:bCs w:val="0"/>
          <w:i w:val="0"/>
          <w:iCs w:val="0"/>
          <w:noProof w:val="0"/>
          <w:sz w:val="24"/>
          <w:szCs w:val="24"/>
          <w:lang w:val="en-US"/>
        </w:rPr>
        <w:t xml:space="preserve"> is </w:t>
      </w:r>
      <w:r w:rsidRPr="7E774F56" w:rsidR="60EC3D06">
        <w:rPr>
          <w:rFonts w:ascii="Lato" w:hAnsi="Lato" w:eastAsia="Lato" w:cs="Lato"/>
          <w:b w:val="0"/>
          <w:bCs w:val="0"/>
          <w:i w:val="0"/>
          <w:iCs w:val="0"/>
          <w:noProof w:val="0"/>
          <w:sz w:val="24"/>
          <w:szCs w:val="24"/>
          <w:lang w:val="en-US"/>
        </w:rPr>
        <w:t>20Gb</w:t>
      </w:r>
      <w:r w:rsidRPr="7E774F56" w:rsidR="58064494">
        <w:rPr>
          <w:rFonts w:ascii="Lato" w:hAnsi="Lato" w:eastAsia="Lato" w:cs="Lato"/>
          <w:b w:val="0"/>
          <w:bCs w:val="0"/>
          <w:i w:val="0"/>
          <w:iCs w:val="0"/>
          <w:noProof w:val="0"/>
          <w:sz w:val="24"/>
          <w:szCs w:val="24"/>
          <w:lang w:val="en-US"/>
        </w:rPr>
        <w:t xml:space="preserve"> and is fully annotated. </w:t>
      </w:r>
      <w:r w:rsidRPr="7E774F56" w:rsidR="2CA9DA0C">
        <w:rPr>
          <w:rFonts w:ascii="Lato" w:hAnsi="Lato" w:eastAsia="Lato" w:cs="Lato"/>
          <w:b w:val="0"/>
          <w:bCs w:val="0"/>
          <w:i w:val="0"/>
          <w:iCs w:val="0"/>
          <w:noProof w:val="0"/>
          <w:sz w:val="24"/>
          <w:szCs w:val="24"/>
          <w:lang w:val="en-US"/>
        </w:rPr>
        <w:t>F</w:t>
      </w:r>
      <w:r w:rsidRPr="7E774F56" w:rsidR="70DF4136">
        <w:rPr>
          <w:rFonts w:ascii="Lato" w:hAnsi="Lato" w:eastAsia="Lato" w:cs="Lato"/>
          <w:b w:val="0"/>
          <w:bCs w:val="0"/>
          <w:i w:val="0"/>
          <w:iCs w:val="0"/>
          <w:noProof w:val="0"/>
          <w:sz w:val="24"/>
          <w:szCs w:val="24"/>
          <w:lang w:val="en-US"/>
        </w:rPr>
        <w:t>or the labeled data, t</w:t>
      </w:r>
      <w:r w:rsidRPr="7E774F56" w:rsidR="176F32E0">
        <w:rPr>
          <w:rFonts w:ascii="Lato" w:hAnsi="Lato" w:eastAsia="Lato" w:cs="Lato"/>
          <w:noProof w:val="0"/>
          <w:sz w:val="24"/>
          <w:szCs w:val="24"/>
          <w:lang w:val="en-US"/>
        </w:rPr>
        <w:t xml:space="preserve">here </w:t>
      </w:r>
      <w:r w:rsidRPr="7E774F56" w:rsidR="3C57AD67">
        <w:rPr>
          <w:rFonts w:ascii="Lato" w:hAnsi="Lato" w:eastAsia="Lato" w:cs="Lato"/>
          <w:noProof w:val="0"/>
          <w:sz w:val="24"/>
          <w:szCs w:val="24"/>
          <w:lang w:val="en-US"/>
        </w:rPr>
        <w:t xml:space="preserve">are a </w:t>
      </w:r>
      <w:r w:rsidRPr="7E774F56" w:rsidR="176F32E0">
        <w:rPr>
          <w:rFonts w:ascii="Lato" w:hAnsi="Lato" w:eastAsia="Lato" w:cs="Lato"/>
          <w:noProof w:val="0"/>
          <w:sz w:val="24"/>
          <w:szCs w:val="24"/>
          <w:lang w:val="en-US"/>
        </w:rPr>
        <w:t xml:space="preserve">total of 9 </w:t>
      </w:r>
      <w:r w:rsidRPr="7E774F56" w:rsidR="291D9004">
        <w:rPr>
          <w:rFonts w:ascii="Lato" w:hAnsi="Lato" w:eastAsia="Lato" w:cs="Lato"/>
          <w:noProof w:val="0"/>
          <w:sz w:val="24"/>
          <w:szCs w:val="24"/>
          <w:lang w:val="en-US"/>
        </w:rPr>
        <w:t xml:space="preserve">classes </w:t>
      </w:r>
      <w:r w:rsidRPr="7E774F56" w:rsidR="176F32E0">
        <w:rPr>
          <w:rFonts w:ascii="Lato" w:hAnsi="Lato" w:eastAsia="Lato" w:cs="Lato"/>
          <w:noProof w:val="0"/>
          <w:sz w:val="24"/>
          <w:szCs w:val="24"/>
          <w:lang w:val="en-US"/>
        </w:rPr>
        <w:t xml:space="preserve">including </w:t>
      </w:r>
      <w:r w:rsidRPr="7E774F56" w:rsidR="16619260">
        <w:rPr>
          <w:rFonts w:ascii="Lato" w:hAnsi="Lato" w:eastAsia="Lato" w:cs="Lato"/>
          <w:noProof w:val="0"/>
          <w:sz w:val="24"/>
          <w:szCs w:val="24"/>
          <w:lang w:val="en-US"/>
        </w:rPr>
        <w:t>d</w:t>
      </w:r>
      <w:r w:rsidRPr="7E774F56" w:rsidR="176F32E0">
        <w:rPr>
          <w:rFonts w:ascii="Lato" w:hAnsi="Lato" w:eastAsia="Lato" w:cs="Lato"/>
          <w:noProof w:val="0"/>
          <w:sz w:val="24"/>
          <w:szCs w:val="24"/>
          <w:lang w:val="en-US"/>
        </w:rPr>
        <w:t xml:space="preserve">ouble plant, </w:t>
      </w:r>
      <w:r w:rsidRPr="7E774F56" w:rsidR="097D3B24">
        <w:rPr>
          <w:rFonts w:ascii="Lato" w:hAnsi="Lato" w:eastAsia="Lato" w:cs="Lato"/>
          <w:noProof w:val="0"/>
          <w:sz w:val="24"/>
          <w:szCs w:val="24"/>
          <w:lang w:val="en-US"/>
        </w:rPr>
        <w:t>d</w:t>
      </w:r>
      <w:r w:rsidRPr="7E774F56" w:rsidR="176F32E0">
        <w:rPr>
          <w:rFonts w:ascii="Lato" w:hAnsi="Lato" w:eastAsia="Lato" w:cs="Lato"/>
          <w:noProof w:val="0"/>
          <w:sz w:val="24"/>
          <w:szCs w:val="24"/>
          <w:lang w:val="en-US"/>
        </w:rPr>
        <w:t>rydown</w:t>
      </w:r>
      <w:r w:rsidRPr="7E774F56" w:rsidR="176F32E0">
        <w:rPr>
          <w:rFonts w:ascii="Lato" w:hAnsi="Lato" w:eastAsia="Lato" w:cs="Lato"/>
          <w:noProof w:val="0"/>
          <w:sz w:val="24"/>
          <w:szCs w:val="24"/>
          <w:lang w:val="en-US"/>
        </w:rPr>
        <w:t xml:space="preserve">, </w:t>
      </w:r>
      <w:r w:rsidRPr="7E774F56" w:rsidR="04694CAE">
        <w:rPr>
          <w:rFonts w:ascii="Lato" w:hAnsi="Lato" w:eastAsia="Lato" w:cs="Lato"/>
          <w:noProof w:val="0"/>
          <w:sz w:val="24"/>
          <w:szCs w:val="24"/>
          <w:lang w:val="en-US"/>
        </w:rPr>
        <w:t>e</w:t>
      </w:r>
      <w:r w:rsidRPr="7E774F56" w:rsidR="176F32E0">
        <w:rPr>
          <w:rFonts w:ascii="Lato" w:hAnsi="Lato" w:eastAsia="Lato" w:cs="Lato"/>
          <w:noProof w:val="0"/>
          <w:sz w:val="24"/>
          <w:szCs w:val="24"/>
          <w:lang w:val="en-US"/>
        </w:rPr>
        <w:t>ndrow</w:t>
      </w:r>
      <w:r w:rsidRPr="7E774F56" w:rsidR="176F32E0">
        <w:rPr>
          <w:rFonts w:ascii="Lato" w:hAnsi="Lato" w:eastAsia="Lato" w:cs="Lato"/>
          <w:noProof w:val="0"/>
          <w:sz w:val="24"/>
          <w:szCs w:val="24"/>
          <w:lang w:val="en-US"/>
        </w:rPr>
        <w:t xml:space="preserve">, </w:t>
      </w:r>
      <w:r w:rsidRPr="7E774F56" w:rsidR="4E9AB7F0">
        <w:rPr>
          <w:rFonts w:ascii="Lato" w:hAnsi="Lato" w:eastAsia="Lato" w:cs="Lato"/>
          <w:noProof w:val="0"/>
          <w:sz w:val="24"/>
          <w:szCs w:val="24"/>
          <w:lang w:val="en-US"/>
        </w:rPr>
        <w:t>n</w:t>
      </w:r>
      <w:r w:rsidRPr="7E774F56" w:rsidR="176F32E0">
        <w:rPr>
          <w:rFonts w:ascii="Lato" w:hAnsi="Lato" w:eastAsia="Lato" w:cs="Lato"/>
          <w:noProof w:val="0"/>
          <w:sz w:val="24"/>
          <w:szCs w:val="24"/>
          <w:lang w:val="en-US"/>
        </w:rPr>
        <w:t xml:space="preserve">utrient deficiency, </w:t>
      </w:r>
      <w:r w:rsidRPr="7E774F56" w:rsidR="529D4A44">
        <w:rPr>
          <w:rFonts w:ascii="Lato" w:hAnsi="Lato" w:eastAsia="Lato" w:cs="Lato"/>
          <w:noProof w:val="0"/>
          <w:sz w:val="24"/>
          <w:szCs w:val="24"/>
          <w:lang w:val="en-US"/>
        </w:rPr>
        <w:t>p</w:t>
      </w:r>
      <w:r w:rsidRPr="7E774F56" w:rsidR="176F32E0">
        <w:rPr>
          <w:rFonts w:ascii="Lato" w:hAnsi="Lato" w:eastAsia="Lato" w:cs="Lato"/>
          <w:noProof w:val="0"/>
          <w:sz w:val="24"/>
          <w:szCs w:val="24"/>
          <w:lang w:val="en-US"/>
        </w:rPr>
        <w:t xml:space="preserve">lanter skip, </w:t>
      </w:r>
      <w:r w:rsidRPr="7E774F56" w:rsidR="52D9B052">
        <w:rPr>
          <w:rFonts w:ascii="Lato" w:hAnsi="Lato" w:eastAsia="Lato" w:cs="Lato"/>
          <w:noProof w:val="0"/>
          <w:sz w:val="24"/>
          <w:szCs w:val="24"/>
          <w:lang w:val="en-US"/>
        </w:rPr>
        <w:t>s</w:t>
      </w:r>
      <w:r w:rsidRPr="7E774F56" w:rsidR="176F32E0">
        <w:rPr>
          <w:rFonts w:ascii="Lato" w:hAnsi="Lato" w:eastAsia="Lato" w:cs="Lato"/>
          <w:noProof w:val="0"/>
          <w:sz w:val="24"/>
          <w:szCs w:val="24"/>
          <w:lang w:val="en-US"/>
        </w:rPr>
        <w:t xml:space="preserve">torm damage, </w:t>
      </w:r>
      <w:r w:rsidRPr="7E774F56" w:rsidR="331DAABB">
        <w:rPr>
          <w:rFonts w:ascii="Lato" w:hAnsi="Lato" w:eastAsia="Lato" w:cs="Lato"/>
          <w:noProof w:val="0"/>
          <w:sz w:val="24"/>
          <w:szCs w:val="24"/>
          <w:lang w:val="en-US"/>
        </w:rPr>
        <w:t>w</w:t>
      </w:r>
      <w:r w:rsidRPr="7E774F56" w:rsidR="176F32E0">
        <w:rPr>
          <w:rFonts w:ascii="Lato" w:hAnsi="Lato" w:eastAsia="Lato" w:cs="Lato"/>
          <w:noProof w:val="0"/>
          <w:sz w:val="24"/>
          <w:szCs w:val="24"/>
          <w:lang w:val="en-US"/>
        </w:rPr>
        <w:t xml:space="preserve">ater, </w:t>
      </w:r>
      <w:r w:rsidRPr="7E774F56" w:rsidR="6D706A4B">
        <w:rPr>
          <w:rFonts w:ascii="Lato" w:hAnsi="Lato" w:eastAsia="Lato" w:cs="Lato"/>
          <w:noProof w:val="0"/>
          <w:sz w:val="24"/>
          <w:szCs w:val="24"/>
          <w:lang w:val="en-US"/>
        </w:rPr>
        <w:t>w</w:t>
      </w:r>
      <w:r w:rsidRPr="7E774F56" w:rsidR="176F32E0">
        <w:rPr>
          <w:rFonts w:ascii="Lato" w:hAnsi="Lato" w:eastAsia="Lato" w:cs="Lato"/>
          <w:noProof w:val="0"/>
          <w:sz w:val="24"/>
          <w:szCs w:val="24"/>
          <w:lang w:val="en-US"/>
        </w:rPr>
        <w:t xml:space="preserve">aterway </w:t>
      </w:r>
      <w:r w:rsidRPr="7E774F56" w:rsidR="73ACE37D">
        <w:rPr>
          <w:rFonts w:ascii="Lato" w:hAnsi="Lato" w:eastAsia="Lato" w:cs="Lato"/>
          <w:noProof w:val="0"/>
          <w:sz w:val="24"/>
          <w:szCs w:val="24"/>
          <w:lang w:val="en-US"/>
        </w:rPr>
        <w:t>and w</w:t>
      </w:r>
      <w:r w:rsidRPr="7E774F56" w:rsidR="176F32E0">
        <w:rPr>
          <w:rFonts w:ascii="Lato" w:hAnsi="Lato" w:eastAsia="Lato" w:cs="Lato"/>
          <w:noProof w:val="0"/>
          <w:sz w:val="24"/>
          <w:szCs w:val="24"/>
          <w:lang w:val="en-US"/>
        </w:rPr>
        <w:t>eed</w:t>
      </w:r>
      <w:r w:rsidRPr="7E774F56" w:rsidR="176F32E0">
        <w:rPr>
          <w:rFonts w:ascii="Lato" w:hAnsi="Lato" w:eastAsia="Lato" w:cs="Lato"/>
          <w:noProof w:val="0"/>
          <w:sz w:val="24"/>
          <w:szCs w:val="24"/>
          <w:lang w:val="en-US"/>
        </w:rPr>
        <w:t xml:space="preserve"> cluster.</w:t>
      </w:r>
      <w:r w:rsidRPr="7E774F56" w:rsidR="176F32E0">
        <w:rPr>
          <w:rFonts w:ascii="Lato" w:hAnsi="Lato" w:eastAsia="Lato" w:cs="Lato"/>
          <w:b w:val="0"/>
          <w:bCs w:val="0"/>
          <w:i w:val="0"/>
          <w:iCs w:val="0"/>
          <w:noProof w:val="0"/>
          <w:sz w:val="24"/>
          <w:szCs w:val="24"/>
          <w:lang w:val="en-US"/>
        </w:rPr>
        <w:t xml:space="preserve"> </w:t>
      </w:r>
      <w:r w:rsidRPr="7E774F56" w:rsidR="3218F609">
        <w:rPr>
          <w:rFonts w:ascii="Lato" w:hAnsi="Lato" w:eastAsia="Lato" w:cs="Lato"/>
          <w:b w:val="0"/>
          <w:bCs w:val="0"/>
          <w:i w:val="0"/>
          <w:iCs w:val="0"/>
          <w:noProof w:val="0"/>
          <w:sz w:val="24"/>
          <w:szCs w:val="24"/>
          <w:lang w:val="en-US"/>
        </w:rPr>
        <w:t xml:space="preserve">And the generated dataset is split with </w:t>
      </w:r>
      <w:r w:rsidRPr="7E774F56" w:rsidR="6B4EBF3D">
        <w:rPr>
          <w:rFonts w:ascii="Lato" w:hAnsi="Lato" w:eastAsia="Lato" w:cs="Lato"/>
          <w:b w:val="0"/>
          <w:bCs w:val="0"/>
          <w:i w:val="0"/>
          <w:iCs w:val="0"/>
          <w:noProof w:val="0"/>
          <w:sz w:val="24"/>
          <w:szCs w:val="24"/>
          <w:lang w:val="en-US"/>
        </w:rPr>
        <w:t>a 6/2/2 train/validation/test</w:t>
      </w:r>
      <w:r w:rsidRPr="7E774F56" w:rsidR="3218F609">
        <w:rPr>
          <w:rFonts w:ascii="Lato" w:hAnsi="Lato" w:eastAsia="Lato" w:cs="Lato"/>
          <w:b w:val="0"/>
          <w:bCs w:val="0"/>
          <w:i w:val="0"/>
          <w:iCs w:val="0"/>
          <w:noProof w:val="0"/>
          <w:sz w:val="24"/>
          <w:szCs w:val="24"/>
          <w:lang w:val="en-US"/>
        </w:rPr>
        <w:t xml:space="preserve"> rati</w:t>
      </w:r>
      <w:r w:rsidRPr="7E774F56" w:rsidR="3218F609">
        <w:rPr>
          <w:rFonts w:ascii="Lato" w:hAnsi="Lato" w:eastAsia="Lato" w:cs="Lato"/>
          <w:b w:val="0"/>
          <w:bCs w:val="0"/>
          <w:i w:val="0"/>
          <w:iCs w:val="0"/>
          <w:noProof w:val="0"/>
          <w:sz w:val="24"/>
          <w:szCs w:val="24"/>
          <w:lang w:val="en-US"/>
        </w:rPr>
        <w:t>o</w:t>
      </w:r>
      <w:r w:rsidRPr="7E774F56" w:rsidR="371EB7F8">
        <w:rPr>
          <w:rFonts w:ascii="Lato" w:hAnsi="Lato" w:eastAsia="Lato" w:cs="Lato"/>
          <w:b w:val="0"/>
          <w:bCs w:val="0"/>
          <w:i w:val="0"/>
          <w:iCs w:val="0"/>
          <w:noProof w:val="0"/>
          <w:sz w:val="24"/>
          <w:szCs w:val="24"/>
          <w:lang w:val="en-US"/>
        </w:rPr>
        <w:t>.</w:t>
      </w:r>
      <w:r w:rsidRPr="7E774F56" w:rsidR="3218F609">
        <w:rPr>
          <w:rFonts w:ascii="Lato" w:hAnsi="Lato" w:eastAsia="Lato" w:cs="Lato"/>
          <w:b w:val="0"/>
          <w:bCs w:val="0"/>
          <w:i w:val="0"/>
          <w:iCs w:val="0"/>
          <w:noProof w:val="0"/>
          <w:sz w:val="24"/>
          <w:szCs w:val="24"/>
          <w:lang w:val="en-US"/>
        </w:rPr>
        <w:t xml:space="preserve"> </w:t>
      </w:r>
      <w:r w:rsidRPr="7E774F56" w:rsidR="0806D2BC">
        <w:rPr>
          <w:rFonts w:ascii="Lato" w:hAnsi="Lato" w:eastAsia="Lato" w:cs="Lato"/>
          <w:b w:val="0"/>
          <w:bCs w:val="0"/>
          <w:i w:val="0"/>
          <w:iCs w:val="0"/>
          <w:noProof w:val="0"/>
          <w:sz w:val="24"/>
          <w:szCs w:val="24"/>
          <w:lang w:val="en-US"/>
        </w:rPr>
        <w:t>At the same time, s</w:t>
      </w:r>
      <w:r w:rsidRPr="7E774F56" w:rsidR="14DC6438">
        <w:rPr>
          <w:rFonts w:ascii="Lato" w:hAnsi="Lato" w:eastAsia="Lato" w:cs="Lato"/>
          <w:noProof w:val="0"/>
          <w:sz w:val="24"/>
          <w:szCs w:val="24"/>
          <w:lang w:val="en-US"/>
        </w:rPr>
        <w:t>ome categories occupy significantly larger areas than others, resulting in extreme class imbalance</w:t>
      </w:r>
      <w:r w:rsidRPr="7E774F56" w:rsidR="2D624B76">
        <w:rPr>
          <w:rFonts w:ascii="Lato" w:hAnsi="Lato" w:eastAsia="Lato" w:cs="Lato"/>
          <w:noProof w:val="0"/>
          <w:sz w:val="24"/>
          <w:szCs w:val="24"/>
          <w:lang w:val="en-US"/>
        </w:rPr>
        <w:t>. And t</w:t>
      </w:r>
      <w:r w:rsidRPr="7E774F56" w:rsidR="5F1E7DA3">
        <w:rPr>
          <w:rFonts w:ascii="Lato" w:hAnsi="Lato" w:eastAsia="Lato" w:cs="Lato"/>
          <w:noProof w:val="0"/>
          <w:sz w:val="24"/>
          <w:szCs w:val="24"/>
          <w:lang w:val="en-US"/>
        </w:rPr>
        <w:t xml:space="preserve">he </w:t>
      </w:r>
      <w:r w:rsidRPr="7E774F56" w:rsidR="36279287">
        <w:rPr>
          <w:rFonts w:ascii="Lato" w:hAnsi="Lato" w:eastAsia="Lato" w:cs="Lato"/>
          <w:noProof w:val="0"/>
          <w:sz w:val="24"/>
          <w:szCs w:val="24"/>
          <w:lang w:val="en-US"/>
        </w:rPr>
        <w:t xml:space="preserve">concept </w:t>
      </w:r>
      <w:r w:rsidRPr="7E774F56" w:rsidR="36279287">
        <w:rPr>
          <w:rFonts w:ascii="Lato" w:hAnsi="Lato" w:eastAsia="Lato" w:cs="Lato"/>
          <w:noProof w:val="0"/>
          <w:sz w:val="24"/>
          <w:szCs w:val="24"/>
          <w:lang w:val="en-US"/>
        </w:rPr>
        <w:t xml:space="preserve">of focal loss </w:t>
      </w:r>
      <w:r w:rsidRPr="7E774F56" w:rsidR="08B9F090">
        <w:rPr>
          <w:rFonts w:ascii="Lato" w:hAnsi="Lato" w:eastAsia="Lato" w:cs="Lato"/>
          <w:noProof w:val="0"/>
          <w:sz w:val="24"/>
          <w:szCs w:val="24"/>
          <w:lang w:val="en-US"/>
        </w:rPr>
        <w:t xml:space="preserve">is used to </w:t>
      </w:r>
      <w:r w:rsidRPr="7E774F56" w:rsidR="38B3025C">
        <w:rPr>
          <w:rFonts w:ascii="Lato" w:hAnsi="Lato" w:eastAsia="Lato" w:cs="Lato"/>
          <w:noProof w:val="0"/>
          <w:sz w:val="24"/>
          <w:szCs w:val="24"/>
          <w:lang w:val="en-US"/>
        </w:rPr>
        <w:t>put more weight on the less frequent classes during the training.</w:t>
      </w:r>
      <w:r w:rsidRPr="7E774F56" w:rsidR="25D847CD">
        <w:rPr>
          <w:rFonts w:ascii="Lato" w:hAnsi="Lato" w:eastAsia="Lato" w:cs="Lato"/>
          <w:noProof w:val="0"/>
          <w:sz w:val="24"/>
          <w:szCs w:val="24"/>
          <w:lang w:val="en-US"/>
        </w:rPr>
        <w:t xml:space="preserve"> </w:t>
      </w:r>
    </w:p>
    <w:p w:rsidR="32BB8782" w:rsidP="7E774F56" w:rsidRDefault="32BB8782" w14:paraId="4E076878" w14:textId="17115953">
      <w:pPr>
        <w:pStyle w:val="Normal"/>
        <w:spacing w:after="160" w:line="279" w:lineRule="auto"/>
        <w:ind w:left="0"/>
        <w:rPr>
          <w:rFonts w:ascii="Lato" w:hAnsi="Lato" w:eastAsia="Lato" w:cs="Lato"/>
          <w:b w:val="0"/>
          <w:bCs w:val="0"/>
          <w:i w:val="0"/>
          <w:iCs w:val="0"/>
          <w:noProof w:val="0"/>
          <w:sz w:val="24"/>
          <w:szCs w:val="24"/>
          <w:lang w:val="en-US"/>
        </w:rPr>
      </w:pPr>
      <w:r w:rsidRPr="7E774F56" w:rsidR="32BB8782">
        <w:rPr>
          <w:rFonts w:ascii="Lato" w:hAnsi="Lato" w:eastAsia="Lato" w:cs="Lato"/>
          <w:noProof w:val="0"/>
          <w:sz w:val="24"/>
          <w:szCs w:val="24"/>
          <w:lang w:val="en-US"/>
        </w:rPr>
        <w:t>T</w:t>
      </w:r>
      <w:r w:rsidRPr="7E774F56" w:rsidR="32BB8782">
        <w:rPr>
          <w:rFonts w:ascii="Lato" w:hAnsi="Lato" w:eastAsia="Lato" w:cs="Lato"/>
          <w:noProof w:val="0"/>
          <w:sz w:val="24"/>
          <w:szCs w:val="24"/>
          <w:lang w:val="en-US"/>
        </w:rPr>
        <w:t xml:space="preserve">here are several primary </w:t>
      </w:r>
      <w:r w:rsidRPr="7E774F56" w:rsidR="645D749A">
        <w:rPr>
          <w:rFonts w:ascii="Lato" w:hAnsi="Lato" w:eastAsia="Lato" w:cs="Lato"/>
          <w:noProof w:val="0"/>
          <w:sz w:val="24"/>
          <w:szCs w:val="24"/>
          <w:lang w:val="en-US"/>
        </w:rPr>
        <w:t xml:space="preserve">methods </w:t>
      </w:r>
      <w:r w:rsidRPr="7E774F56" w:rsidR="32BB8782">
        <w:rPr>
          <w:rFonts w:ascii="Lato" w:hAnsi="Lato" w:eastAsia="Lato" w:cs="Lato"/>
          <w:noProof w:val="0"/>
          <w:sz w:val="24"/>
          <w:szCs w:val="24"/>
          <w:lang w:val="en-US"/>
        </w:rPr>
        <w:t xml:space="preserve">this project </w:t>
      </w:r>
      <w:r w:rsidRPr="7E774F56" w:rsidR="32BB8782">
        <w:rPr>
          <w:rFonts w:ascii="Lato" w:hAnsi="Lato" w:eastAsia="Lato" w:cs="Lato"/>
          <w:noProof w:val="0"/>
          <w:sz w:val="24"/>
          <w:szCs w:val="24"/>
          <w:lang w:val="en-US"/>
        </w:rPr>
        <w:t>seeks</w:t>
      </w:r>
      <w:r w:rsidRPr="7E774F56" w:rsidR="32BB8782">
        <w:rPr>
          <w:rFonts w:ascii="Lato" w:hAnsi="Lato" w:eastAsia="Lato" w:cs="Lato"/>
          <w:noProof w:val="0"/>
          <w:sz w:val="24"/>
          <w:szCs w:val="24"/>
          <w:lang w:val="en-US"/>
        </w:rPr>
        <w:t xml:space="preserve"> to implement</w:t>
      </w:r>
      <w:r w:rsidRPr="7E774F56" w:rsidR="2181AC94">
        <w:rPr>
          <w:rFonts w:ascii="Lato" w:hAnsi="Lato" w:eastAsia="Lato" w:cs="Lato"/>
          <w:noProof w:val="0"/>
          <w:sz w:val="24"/>
          <w:szCs w:val="24"/>
          <w:lang w:val="en-US"/>
        </w:rPr>
        <w:t xml:space="preserve"> for the comparison</w:t>
      </w:r>
      <w:r w:rsidRPr="7E774F56" w:rsidR="35C451EB">
        <w:rPr>
          <w:rFonts w:ascii="Lato" w:hAnsi="Lato" w:eastAsia="Lato" w:cs="Lato"/>
          <w:noProof w:val="0"/>
          <w:sz w:val="24"/>
          <w:szCs w:val="24"/>
          <w:lang w:val="en-US"/>
        </w:rPr>
        <w:t>.</w:t>
      </w:r>
      <w:r w:rsidRPr="7E774F56" w:rsidR="509217A3">
        <w:rPr>
          <w:rFonts w:ascii="Lato" w:hAnsi="Lato" w:eastAsia="Lato" w:cs="Lato"/>
          <w:noProof w:val="0"/>
          <w:sz w:val="24"/>
          <w:szCs w:val="24"/>
          <w:lang w:val="en-US"/>
        </w:rPr>
        <w:t xml:space="preserve"> Firstly,</w:t>
      </w:r>
      <w:r w:rsidRPr="7E774F56" w:rsidR="1B7FF77B">
        <w:rPr>
          <w:rFonts w:ascii="Lato" w:hAnsi="Lato" w:eastAsia="Lato" w:cs="Lato"/>
          <w:noProof w:val="0"/>
          <w:sz w:val="24"/>
          <w:szCs w:val="24"/>
          <w:lang w:val="en-US"/>
        </w:rPr>
        <w:t xml:space="preserve"> for label prediction on the images from 2024, </w:t>
      </w:r>
      <w:r w:rsidRPr="7E774F56" w:rsidR="509217A3">
        <w:rPr>
          <w:rFonts w:ascii="Lato" w:hAnsi="Lato" w:eastAsia="Lato" w:cs="Lato"/>
          <w:noProof w:val="0"/>
          <w:sz w:val="24"/>
          <w:szCs w:val="24"/>
          <w:lang w:val="en-US"/>
        </w:rPr>
        <w:t>the dataset</w:t>
      </w:r>
      <w:r w:rsidRPr="7E774F56" w:rsidR="191C92EB">
        <w:rPr>
          <w:rFonts w:ascii="Lato" w:hAnsi="Lato" w:eastAsia="Lato" w:cs="Lato"/>
          <w:noProof w:val="0"/>
          <w:sz w:val="24"/>
          <w:szCs w:val="24"/>
          <w:lang w:val="en-US"/>
        </w:rPr>
        <w:t xml:space="preserve"> of 2020</w:t>
      </w:r>
      <w:r w:rsidRPr="7E774F56" w:rsidR="509217A3">
        <w:rPr>
          <w:rFonts w:ascii="Lato" w:hAnsi="Lato" w:eastAsia="Lato" w:cs="Lato"/>
          <w:noProof w:val="0"/>
          <w:sz w:val="24"/>
          <w:szCs w:val="24"/>
          <w:lang w:val="en-US"/>
        </w:rPr>
        <w:t xml:space="preserve"> is trained under s</w:t>
      </w:r>
      <w:r w:rsidRPr="7E774F56" w:rsidR="680F1F8A">
        <w:rPr>
          <w:rFonts w:ascii="Lato" w:hAnsi="Lato" w:eastAsia="Lato" w:cs="Lato"/>
          <w:noProof w:val="0"/>
          <w:sz w:val="24"/>
          <w:szCs w:val="24"/>
          <w:lang w:val="en-US"/>
        </w:rPr>
        <w:t xml:space="preserve">upervised </w:t>
      </w:r>
      <w:r w:rsidRPr="7E774F56" w:rsidR="1B29EC02">
        <w:rPr>
          <w:rFonts w:ascii="Lato" w:hAnsi="Lato" w:eastAsia="Lato" w:cs="Lato"/>
          <w:noProof w:val="0"/>
          <w:sz w:val="24"/>
          <w:szCs w:val="24"/>
          <w:lang w:val="en-US"/>
        </w:rPr>
        <w:t xml:space="preserve">deep training </w:t>
      </w:r>
      <w:r w:rsidRPr="7E774F56" w:rsidR="1B29EC02">
        <w:rPr>
          <w:rFonts w:ascii="Lato" w:hAnsi="Lato" w:eastAsia="Lato" w:cs="Lato"/>
          <w:noProof w:val="0"/>
          <w:sz w:val="24"/>
          <w:szCs w:val="24"/>
          <w:lang w:val="en-US"/>
        </w:rPr>
        <w:t>model</w:t>
      </w:r>
      <w:r w:rsidRPr="7E774F56" w:rsidR="1C6FCC85">
        <w:rPr>
          <w:rFonts w:ascii="Lato" w:hAnsi="Lato" w:eastAsia="Lato" w:cs="Lato"/>
          <w:noProof w:val="0"/>
          <w:sz w:val="24"/>
          <w:szCs w:val="24"/>
          <w:lang w:val="en-US"/>
        </w:rPr>
        <w:t>s</w:t>
      </w:r>
      <w:r w:rsidRPr="7E774F56" w:rsidR="2C42A1AD">
        <w:rPr>
          <w:rFonts w:ascii="Lato" w:hAnsi="Lato" w:eastAsia="Lato" w:cs="Lato"/>
          <w:noProof w:val="0"/>
          <w:sz w:val="24"/>
          <w:szCs w:val="24"/>
          <w:lang w:val="en-US"/>
        </w:rPr>
        <w:t xml:space="preserve"> as the baseline models</w:t>
      </w:r>
      <w:r w:rsidRPr="7E774F56" w:rsidR="1B29EC02">
        <w:rPr>
          <w:rFonts w:ascii="Lato" w:hAnsi="Lato" w:eastAsia="Lato" w:cs="Lato"/>
          <w:noProof w:val="0"/>
          <w:sz w:val="24"/>
          <w:szCs w:val="24"/>
          <w:lang w:val="en-US"/>
        </w:rPr>
        <w:t xml:space="preserve"> </w:t>
      </w:r>
      <w:r w:rsidRPr="7E774F56" w:rsidR="039E94E5">
        <w:rPr>
          <w:rFonts w:ascii="Lato" w:hAnsi="Lato" w:eastAsia="Lato" w:cs="Lato"/>
          <w:noProof w:val="0"/>
          <w:sz w:val="24"/>
          <w:szCs w:val="24"/>
          <w:lang w:val="en-US"/>
        </w:rPr>
        <w:t xml:space="preserve">reviewed in the related literature survey and </w:t>
      </w:r>
      <w:r w:rsidRPr="7E774F56" w:rsidR="03CDB930">
        <w:rPr>
          <w:rFonts w:ascii="Lato" w:hAnsi="Lato" w:eastAsia="Lato" w:cs="Lato"/>
          <w:noProof w:val="0"/>
          <w:sz w:val="24"/>
          <w:szCs w:val="24"/>
          <w:lang w:val="en-US"/>
        </w:rPr>
        <w:t xml:space="preserve">discussed </w:t>
      </w:r>
      <w:r w:rsidRPr="7E774F56" w:rsidR="039E94E5">
        <w:rPr>
          <w:rFonts w:ascii="Lato" w:hAnsi="Lato" w:eastAsia="Lato" w:cs="Lato"/>
          <w:noProof w:val="0"/>
          <w:sz w:val="24"/>
          <w:szCs w:val="24"/>
          <w:lang w:val="en-US"/>
        </w:rPr>
        <w:t xml:space="preserve">in the paper releasing first dataset in 2020 </w:t>
      </w:r>
      <w:r w:rsidRPr="7E774F56" w:rsidR="41206A23">
        <w:rPr>
          <w:rFonts w:ascii="Lato" w:hAnsi="Lato" w:eastAsia="Lato" w:cs="Lato"/>
          <w:noProof w:val="0"/>
          <w:sz w:val="24"/>
          <w:szCs w:val="24"/>
          <w:lang w:val="en-US"/>
        </w:rPr>
        <w:t>including U-Net and</w:t>
      </w:r>
      <w:r w:rsidRPr="7E774F56" w:rsidR="41206A23">
        <w:rPr>
          <w:rFonts w:ascii="Lato" w:hAnsi="Lato" w:eastAsia="Lato" w:cs="Lato"/>
          <w:noProof w:val="0"/>
          <w:sz w:val="24"/>
          <w:szCs w:val="24"/>
          <w:lang w:val="en-US"/>
        </w:rPr>
        <w:t xml:space="preserve"> </w:t>
      </w:r>
      <w:r w:rsidRPr="7E774F56" w:rsidR="41206A23">
        <w:rPr>
          <w:rFonts w:ascii="Lato" w:hAnsi="Lato" w:eastAsia="Lato" w:cs="Lato"/>
          <w:noProof w:val="0"/>
          <w:sz w:val="24"/>
          <w:szCs w:val="24"/>
          <w:lang w:val="en-US"/>
        </w:rPr>
        <w:t>Deep</w:t>
      </w:r>
      <w:r w:rsidRPr="7E774F56" w:rsidR="77A08F86">
        <w:rPr>
          <w:rFonts w:ascii="Lato" w:hAnsi="Lato" w:eastAsia="Lato" w:cs="Lato"/>
          <w:noProof w:val="0"/>
          <w:sz w:val="24"/>
          <w:szCs w:val="24"/>
          <w:lang w:val="en-US"/>
        </w:rPr>
        <w:t>L</w:t>
      </w:r>
      <w:r w:rsidRPr="7E774F56" w:rsidR="41206A23">
        <w:rPr>
          <w:rFonts w:ascii="Lato" w:hAnsi="Lato" w:eastAsia="Lato" w:cs="Lato"/>
          <w:noProof w:val="0"/>
          <w:sz w:val="24"/>
          <w:szCs w:val="24"/>
          <w:lang w:val="en-US"/>
        </w:rPr>
        <w:t>a</w:t>
      </w:r>
      <w:r w:rsidRPr="7E774F56" w:rsidR="41206A23">
        <w:rPr>
          <w:rFonts w:ascii="Lato" w:hAnsi="Lato" w:eastAsia="Lato" w:cs="Lato"/>
          <w:noProof w:val="0"/>
          <w:sz w:val="24"/>
          <w:szCs w:val="24"/>
          <w:lang w:val="en-US"/>
        </w:rPr>
        <w:t>b</w:t>
      </w:r>
      <w:r w:rsidRPr="7E774F56" w:rsidR="41206A23">
        <w:rPr>
          <w:rFonts w:ascii="Lato" w:hAnsi="Lato" w:eastAsia="Lato" w:cs="Lato"/>
          <w:noProof w:val="0"/>
          <w:sz w:val="24"/>
          <w:szCs w:val="24"/>
          <w:lang w:val="en-US"/>
        </w:rPr>
        <w:t xml:space="preserve"> </w:t>
      </w:r>
      <w:r w:rsidRPr="7E774F56" w:rsidR="771FBE93">
        <w:rPr>
          <w:rFonts w:ascii="Lato" w:hAnsi="Lato" w:eastAsia="Lato" w:cs="Lato"/>
          <w:b w:val="0"/>
          <w:bCs w:val="0"/>
          <w:i w:val="0"/>
          <w:iCs w:val="0"/>
          <w:noProof w:val="0"/>
          <w:color w:val="auto"/>
          <w:sz w:val="24"/>
          <w:szCs w:val="24"/>
          <w:lang w:val="en-US" w:eastAsia="ja-JP" w:bidi="ar-SA"/>
        </w:rPr>
        <w:t xml:space="preserve"> (</w:t>
      </w:r>
      <w:r w:rsidRPr="7E774F56" w:rsidR="564D9E38">
        <w:rPr>
          <w:rFonts w:ascii="Lato" w:hAnsi="Lato" w:eastAsia="Lato" w:cs="Lato"/>
          <w:b w:val="0"/>
          <w:bCs w:val="0"/>
          <w:i w:val="0"/>
          <w:iCs w:val="0"/>
          <w:noProof w:val="0"/>
          <w:sz w:val="24"/>
          <w:szCs w:val="24"/>
          <w:lang w:val="en-US"/>
        </w:rPr>
        <w:t xml:space="preserve">Tik Chiu et al., 2020, </w:t>
      </w:r>
      <w:r w:rsidRPr="7E774F56" w:rsidR="771FBE93">
        <w:rPr>
          <w:rFonts w:ascii="Lato" w:hAnsi="Lato" w:eastAsia="Lato" w:cs="Lato"/>
          <w:b w:val="0"/>
          <w:bCs w:val="0"/>
          <w:i w:val="0"/>
          <w:iCs w:val="0"/>
          <w:noProof w:val="0"/>
          <w:color w:val="auto"/>
          <w:sz w:val="24"/>
          <w:szCs w:val="24"/>
          <w:lang w:val="en-US" w:eastAsia="ja-JP" w:bidi="ar-SA"/>
        </w:rPr>
        <w:t>Luo Z et al.,2023)</w:t>
      </w:r>
      <w:r w:rsidRPr="7E774F56" w:rsidR="1EC03D31">
        <w:rPr>
          <w:rFonts w:ascii="Lato" w:hAnsi="Lato" w:eastAsia="Lato" w:cs="Lato"/>
          <w:b w:val="0"/>
          <w:bCs w:val="0"/>
          <w:i w:val="0"/>
          <w:iCs w:val="0"/>
          <w:noProof w:val="0"/>
          <w:color w:val="auto"/>
          <w:sz w:val="24"/>
          <w:szCs w:val="24"/>
          <w:lang w:val="en-US" w:eastAsia="ja-JP" w:bidi="ar-SA"/>
        </w:rPr>
        <w:t>.</w:t>
      </w:r>
      <w:r w:rsidRPr="7E774F56" w:rsidR="17B8A238">
        <w:rPr>
          <w:rFonts w:ascii="Lato" w:hAnsi="Lato" w:eastAsia="Lato" w:cs="Lato"/>
          <w:b w:val="0"/>
          <w:bCs w:val="0"/>
          <w:i w:val="0"/>
          <w:iCs w:val="0"/>
          <w:noProof w:val="0"/>
          <w:color w:val="auto"/>
          <w:sz w:val="24"/>
          <w:szCs w:val="24"/>
          <w:lang w:val="en-US" w:eastAsia="ja-JP" w:bidi="ar-SA"/>
        </w:rPr>
        <w:t xml:space="preserve"> Secondly,</w:t>
      </w:r>
      <w:r w:rsidRPr="7E774F56" w:rsidR="5C5E1085">
        <w:rPr>
          <w:rFonts w:ascii="Lato" w:hAnsi="Lato" w:eastAsia="Lato" w:cs="Lato"/>
          <w:b w:val="0"/>
          <w:bCs w:val="0"/>
          <w:i w:val="0"/>
          <w:iCs w:val="0"/>
          <w:noProof w:val="0"/>
          <w:color w:val="auto"/>
          <w:sz w:val="24"/>
          <w:szCs w:val="24"/>
          <w:lang w:val="en-US" w:eastAsia="ja-JP" w:bidi="ar-SA"/>
        </w:rPr>
        <w:t xml:space="preserve"> the labeled data from 2020 and the unlabeled training dataset from 2024 are </w:t>
      </w:r>
      <w:r w:rsidRPr="7E774F56" w:rsidR="42171982">
        <w:rPr>
          <w:rFonts w:ascii="Lato" w:hAnsi="Lato" w:eastAsia="Lato" w:cs="Lato"/>
          <w:b w:val="0"/>
          <w:bCs w:val="0"/>
          <w:i w:val="0"/>
          <w:iCs w:val="0"/>
          <w:noProof w:val="0"/>
          <w:color w:val="auto"/>
          <w:sz w:val="24"/>
          <w:szCs w:val="24"/>
          <w:lang w:val="en-US" w:eastAsia="ja-JP" w:bidi="ar-SA"/>
        </w:rPr>
        <w:t>used for the</w:t>
      </w:r>
      <w:r w:rsidRPr="7E774F56" w:rsidR="17B8A238">
        <w:rPr>
          <w:rFonts w:ascii="Lato" w:hAnsi="Lato" w:eastAsia="Lato" w:cs="Lato"/>
          <w:b w:val="0"/>
          <w:bCs w:val="0"/>
          <w:i w:val="0"/>
          <w:iCs w:val="0"/>
          <w:noProof w:val="0"/>
          <w:color w:val="auto"/>
          <w:sz w:val="24"/>
          <w:szCs w:val="24"/>
          <w:lang w:val="en-US" w:eastAsia="ja-JP" w:bidi="ar-SA"/>
        </w:rPr>
        <w:t xml:space="preserve"> </w:t>
      </w:r>
      <w:r w:rsidRPr="7E774F56" w:rsidR="17B8A238">
        <w:rPr>
          <w:rFonts w:ascii="Lato" w:hAnsi="Lato" w:eastAsia="Lato" w:cs="Lato"/>
          <w:b w:val="0"/>
          <w:bCs w:val="0"/>
          <w:i w:val="0"/>
          <w:iCs w:val="0"/>
          <w:noProof w:val="0"/>
          <w:color w:val="auto"/>
          <w:sz w:val="24"/>
          <w:szCs w:val="24"/>
          <w:lang w:val="en-US" w:eastAsia="ja-JP" w:bidi="ar-SA"/>
        </w:rPr>
        <w:t>s</w:t>
      </w:r>
      <w:r w:rsidRPr="7E774F56" w:rsidR="7E774F56">
        <w:rPr>
          <w:rFonts w:ascii="Lato" w:hAnsi="Lato" w:eastAsia="Lato" w:cs="Lato"/>
          <w:b w:val="0"/>
          <w:bCs w:val="0"/>
          <w:i w:val="0"/>
          <w:iCs w:val="0"/>
          <w:noProof w:val="0"/>
          <w:color w:val="auto"/>
          <w:sz w:val="24"/>
          <w:szCs w:val="24"/>
          <w:lang w:val="en-US" w:eastAsia="ja-JP" w:bidi="ar-SA"/>
        </w:rPr>
        <w:t xml:space="preserve">emi-supervised learning models </w:t>
      </w:r>
      <w:r w:rsidRPr="7E774F56" w:rsidR="735947AE">
        <w:rPr>
          <w:rFonts w:ascii="Lato" w:hAnsi="Lato" w:eastAsia="Lato" w:cs="Lato"/>
          <w:b w:val="0"/>
          <w:bCs w:val="0"/>
          <w:i w:val="0"/>
          <w:iCs w:val="0"/>
          <w:noProof w:val="0"/>
          <w:color w:val="auto"/>
          <w:sz w:val="24"/>
          <w:szCs w:val="24"/>
          <w:lang w:val="en-US" w:eastAsia="ja-JP" w:bidi="ar-SA"/>
        </w:rPr>
        <w:t xml:space="preserve">generating </w:t>
      </w:r>
      <w:r w:rsidRPr="7E774F56" w:rsidR="7E774F56">
        <w:rPr>
          <w:rFonts w:ascii="Lato" w:hAnsi="Lato" w:eastAsia="Lato" w:cs="Lato"/>
          <w:b w:val="0"/>
          <w:bCs w:val="0"/>
          <w:i w:val="0"/>
          <w:iCs w:val="0"/>
          <w:noProof w:val="0"/>
          <w:color w:val="auto"/>
          <w:sz w:val="24"/>
          <w:szCs w:val="24"/>
          <w:lang w:val="en-US" w:eastAsia="ja-JP" w:bidi="ar-SA"/>
        </w:rPr>
        <w:t>pseudo labels in self-training method including original pseudo-labeling method (Lee D H, 2013) and in mutual-training method such as Dynamic Mutual Training (Z. Feng et al., 2022) reviewed in the related literature survey (van Engelen et al.,2020)</w:t>
      </w:r>
    </w:p>
    <w:p w:rsidR="3C0B15DB" w:rsidP="7E774F56" w:rsidRDefault="3C0B15DB" w14:paraId="25DC9471" w14:textId="4AC26F3C">
      <w:pPr>
        <w:pStyle w:val="Normal"/>
        <w:spacing w:after="160" w:line="279" w:lineRule="auto"/>
        <w:ind w:left="0"/>
        <w:rPr>
          <w:rFonts w:ascii="Lato" w:hAnsi="Lato" w:eastAsia="Lato" w:cs="Lato"/>
          <w:noProof w:val="0"/>
          <w:sz w:val="24"/>
          <w:szCs w:val="24"/>
          <w:lang w:val="en-US"/>
        </w:rPr>
      </w:pPr>
      <w:r w:rsidRPr="7E774F56" w:rsidR="3C0B15DB">
        <w:rPr>
          <w:rFonts w:ascii="Lato" w:hAnsi="Lato" w:eastAsia="Lato" w:cs="Lato"/>
          <w:noProof w:val="0"/>
          <w:color w:val="auto"/>
          <w:sz w:val="24"/>
          <w:szCs w:val="24"/>
          <w:lang w:val="en-US" w:eastAsia="ja-JP" w:bidi="ar-SA"/>
        </w:rPr>
        <w:t>T</w:t>
      </w:r>
      <w:r w:rsidRPr="7E774F56" w:rsidR="58064494">
        <w:rPr>
          <w:rFonts w:ascii="Lato" w:hAnsi="Lato" w:eastAsia="Lato" w:cs="Lato"/>
          <w:noProof w:val="0"/>
          <w:color w:val="auto"/>
          <w:sz w:val="24"/>
          <w:szCs w:val="24"/>
          <w:lang w:val="en-US" w:eastAsia="ja-JP" w:bidi="ar-SA"/>
        </w:rPr>
        <w:t>he models will be evaluated against a holdout test set used for the Agriculture Vision 2024 challenge</w:t>
      </w:r>
      <w:r w:rsidRPr="7E774F56" w:rsidR="5EED96EA">
        <w:rPr>
          <w:rFonts w:ascii="Lato" w:hAnsi="Lato" w:eastAsia="Lato" w:cs="Lato"/>
          <w:noProof w:val="0"/>
          <w:color w:val="auto"/>
          <w:sz w:val="24"/>
          <w:szCs w:val="24"/>
          <w:lang w:val="en-US" w:eastAsia="ja-JP" w:bidi="ar-SA"/>
        </w:rPr>
        <w:t xml:space="preserve"> </w:t>
      </w:r>
      <w:r w:rsidRPr="7E774F56" w:rsidR="58064494">
        <w:rPr>
          <w:rFonts w:ascii="Lato" w:hAnsi="Lato" w:eastAsia="Lato" w:cs="Lato"/>
          <w:noProof w:val="0"/>
          <w:color w:val="auto"/>
          <w:sz w:val="24"/>
          <w:szCs w:val="24"/>
          <w:lang w:val="en-US" w:eastAsia="ja-JP" w:bidi="ar-SA"/>
        </w:rPr>
        <w:t xml:space="preserve">with </w:t>
      </w:r>
      <w:r w:rsidRPr="7E774F56" w:rsidR="677651B9">
        <w:rPr>
          <w:rFonts w:ascii="Lato" w:hAnsi="Lato" w:eastAsia="Lato" w:cs="Lato"/>
          <w:noProof w:val="0"/>
          <w:color w:val="auto"/>
          <w:sz w:val="24"/>
          <w:szCs w:val="24"/>
          <w:lang w:val="en-US" w:eastAsia="ja-JP" w:bidi="ar-SA"/>
        </w:rPr>
        <w:t>mean Intersection-over-Union (</w:t>
      </w:r>
      <w:r w:rsidRPr="7E774F56" w:rsidR="677651B9">
        <w:rPr>
          <w:rFonts w:ascii="Lato" w:hAnsi="Lato" w:eastAsia="Lato" w:cs="Lato"/>
          <w:noProof w:val="0"/>
          <w:color w:val="auto"/>
          <w:sz w:val="24"/>
          <w:szCs w:val="24"/>
          <w:lang w:val="en-US" w:eastAsia="ja-JP" w:bidi="ar-SA"/>
        </w:rPr>
        <w:t>mIoU</w:t>
      </w:r>
      <w:r w:rsidRPr="7E774F56" w:rsidR="677651B9">
        <w:rPr>
          <w:rFonts w:ascii="Lato" w:hAnsi="Lato" w:eastAsia="Lato" w:cs="Lato"/>
          <w:noProof w:val="0"/>
          <w:color w:val="auto"/>
          <w:sz w:val="24"/>
          <w:szCs w:val="24"/>
          <w:lang w:val="en-US" w:eastAsia="ja-JP" w:bidi="ar-SA"/>
        </w:rPr>
        <w:t>)</w:t>
      </w:r>
      <w:r w:rsidRPr="7E774F56" w:rsidR="58064494">
        <w:rPr>
          <w:rFonts w:ascii="Lato" w:hAnsi="Lato" w:eastAsia="Lato" w:cs="Lato"/>
          <w:noProof w:val="0"/>
          <w:color w:val="auto"/>
          <w:sz w:val="24"/>
          <w:szCs w:val="24"/>
          <w:lang w:val="en-US" w:eastAsia="ja-JP" w:bidi="ar-SA"/>
        </w:rPr>
        <w:t xml:space="preserve"> </w:t>
      </w:r>
      <w:r w:rsidRPr="7E774F56" w:rsidR="6807C66C">
        <w:rPr>
          <w:rFonts w:ascii="Lato" w:hAnsi="Lato" w:eastAsia="Lato" w:cs="Lato"/>
          <w:noProof w:val="0"/>
          <w:color w:val="auto"/>
          <w:sz w:val="24"/>
          <w:szCs w:val="24"/>
          <w:lang w:val="en-US" w:eastAsia="ja-JP" w:bidi="ar-SA"/>
        </w:rPr>
        <w:t xml:space="preserve">as </w:t>
      </w:r>
      <w:r w:rsidRPr="7E774F56" w:rsidR="58064494">
        <w:rPr>
          <w:rFonts w:ascii="Lato" w:hAnsi="Lato" w:eastAsia="Lato" w:cs="Lato"/>
          <w:noProof w:val="0"/>
          <w:color w:val="auto"/>
          <w:sz w:val="24"/>
          <w:szCs w:val="24"/>
          <w:lang w:val="en-US" w:eastAsia="ja-JP" w:bidi="ar-SA"/>
        </w:rPr>
        <w:t>the final evaluation metric</w:t>
      </w:r>
      <w:r w:rsidRPr="7E774F56" w:rsidR="590B32A8">
        <w:rPr>
          <w:rFonts w:ascii="Lato" w:hAnsi="Lato" w:eastAsia="Lato" w:cs="Lato"/>
          <w:noProof w:val="0"/>
          <w:color w:val="auto"/>
          <w:sz w:val="24"/>
          <w:szCs w:val="24"/>
          <w:lang w:val="en-US" w:eastAsia="ja-JP" w:bidi="ar-SA"/>
        </w:rPr>
        <w:t xml:space="preserve"> defined in the original paper providing the dataset (Tik Chiu et al., 2020)</w:t>
      </w:r>
      <w:r w:rsidRPr="7E774F56" w:rsidR="6EDFE23C">
        <w:rPr>
          <w:rFonts w:ascii="Lato" w:hAnsi="Lato" w:eastAsia="Lato" w:cs="Lato"/>
          <w:noProof w:val="0"/>
          <w:color w:val="auto"/>
          <w:sz w:val="24"/>
          <w:szCs w:val="24"/>
          <w:lang w:val="en-US" w:eastAsia="ja-JP" w:bidi="ar-SA"/>
        </w:rPr>
        <w:t xml:space="preserve">. </w:t>
      </w:r>
    </w:p>
    <w:p w:rsidR="1F826647" w:rsidP="7E774F56" w:rsidRDefault="1F826647" w14:paraId="59062714" w14:textId="56B94515">
      <w:pPr>
        <w:pStyle w:val="Normal"/>
        <w:suppressLineNumbers w:val="0"/>
        <w:bidi w:val="0"/>
        <w:spacing w:before="0" w:beforeAutospacing="off" w:after="160" w:afterAutospacing="off" w:line="279" w:lineRule="auto"/>
        <w:ind w:left="0" w:right="0"/>
        <w:jc w:val="left"/>
        <w:rPr>
          <w:rFonts w:ascii="Lato" w:hAnsi="Lato" w:eastAsia="Lato" w:cs="Lato"/>
          <w:b w:val="1"/>
          <w:bCs w:val="1"/>
          <w:i w:val="0"/>
          <w:iCs w:val="0"/>
          <w:noProof w:val="0"/>
          <w:sz w:val="28"/>
          <w:szCs w:val="28"/>
          <w:lang w:val="en-US"/>
        </w:rPr>
      </w:pPr>
      <w:r w:rsidRPr="7E774F56" w:rsidR="1F826647">
        <w:rPr>
          <w:rFonts w:ascii="Lato" w:hAnsi="Lato" w:eastAsia="Lato" w:cs="Lato"/>
          <w:b w:val="1"/>
          <w:bCs w:val="1"/>
          <w:i w:val="0"/>
          <w:iCs w:val="0"/>
          <w:noProof w:val="0"/>
          <w:sz w:val="28"/>
          <w:szCs w:val="28"/>
          <w:lang w:val="en-US"/>
        </w:rPr>
        <w:t>Datasets</w:t>
      </w:r>
    </w:p>
    <w:p w:rsidR="1F826647" w:rsidP="7E774F56" w:rsidRDefault="1F826647" w14:paraId="5C5005BE" w14:textId="1770DB07">
      <w:pPr>
        <w:spacing w:after="160" w:line="279" w:lineRule="auto"/>
        <w:rPr>
          <w:rFonts w:ascii="Lato" w:hAnsi="Lato" w:eastAsia="Lato" w:cs="Lato"/>
          <w:b w:val="0"/>
          <w:bCs w:val="0"/>
          <w:i w:val="0"/>
          <w:iCs w:val="0"/>
          <w:noProof w:val="0"/>
          <w:sz w:val="24"/>
          <w:szCs w:val="24"/>
          <w:lang w:val="en-US"/>
        </w:rPr>
      </w:pPr>
      <w:r w:rsidRPr="7E774F56" w:rsidR="1F826647">
        <w:rPr>
          <w:rFonts w:ascii="Lato" w:hAnsi="Lato" w:eastAsia="Lato" w:cs="Lato"/>
          <w:b w:val="0"/>
          <w:bCs w:val="0"/>
          <w:i w:val="0"/>
          <w:iCs w:val="0"/>
          <w:noProof w:val="0"/>
          <w:sz w:val="24"/>
          <w:szCs w:val="24"/>
          <w:lang w:val="en-US"/>
        </w:rPr>
        <w:t xml:space="preserve">We will be using two related datasets for this </w:t>
      </w:r>
      <w:r w:rsidRPr="7E774F56" w:rsidR="1F826647">
        <w:rPr>
          <w:rFonts w:ascii="Lato" w:hAnsi="Lato" w:eastAsia="Lato" w:cs="Lato"/>
          <w:b w:val="0"/>
          <w:bCs w:val="0"/>
          <w:i w:val="0"/>
          <w:iCs w:val="0"/>
          <w:noProof w:val="0"/>
          <w:sz w:val="24"/>
          <w:szCs w:val="24"/>
          <w:lang w:val="en-US"/>
        </w:rPr>
        <w:t>project.</w:t>
      </w:r>
      <w:r w:rsidRPr="7E774F56" w:rsidR="76DCA7B9">
        <w:rPr>
          <w:rFonts w:ascii="Lato" w:hAnsi="Lato" w:eastAsia="Lato" w:cs="Lato"/>
          <w:b w:val="0"/>
          <w:bCs w:val="0"/>
          <w:i w:val="0"/>
          <w:iCs w:val="0"/>
          <w:noProof w:val="0"/>
          <w:sz w:val="24"/>
          <w:szCs w:val="24"/>
          <w:lang w:val="en-US"/>
        </w:rPr>
        <w:t xml:space="preserve"> </w:t>
      </w:r>
      <w:r w:rsidRPr="7E774F56" w:rsidR="1F826647">
        <w:rPr>
          <w:rFonts w:ascii="Lato" w:hAnsi="Lato" w:eastAsia="Lato" w:cs="Lato"/>
          <w:b w:val="0"/>
          <w:bCs w:val="0"/>
          <w:i w:val="0"/>
          <w:iCs w:val="0"/>
          <w:noProof w:val="0"/>
          <w:sz w:val="24"/>
          <w:szCs w:val="24"/>
          <w:lang w:val="en-US"/>
        </w:rPr>
        <w:t>First</w:t>
      </w:r>
      <w:r w:rsidRPr="7E774F56" w:rsidR="1F826647">
        <w:rPr>
          <w:rFonts w:ascii="Lato" w:hAnsi="Lato" w:eastAsia="Lato" w:cs="Lato"/>
          <w:b w:val="0"/>
          <w:bCs w:val="0"/>
          <w:i w:val="0"/>
          <w:iCs w:val="0"/>
          <w:noProof w:val="0"/>
          <w:sz w:val="24"/>
          <w:szCs w:val="24"/>
          <w:lang w:val="en-US"/>
        </w:rPr>
        <w:t>, the 2020 agriculture vision dataset which is fully annotated</w:t>
      </w:r>
    </w:p>
    <w:p w:rsidR="05FD2018" w:rsidP="7E774F56" w:rsidRDefault="05FD2018" w14:paraId="088B3930" w14:textId="08EDC149">
      <w:pPr>
        <w:spacing w:after="160" w:line="279" w:lineRule="auto"/>
        <w:rPr>
          <w:rFonts w:ascii="Lato" w:hAnsi="Lato" w:eastAsia="Lato" w:cs="Lato"/>
        </w:rPr>
      </w:pPr>
      <w:hyperlink r:id="R32bf1af742084a2b">
        <w:r w:rsidRPr="7E774F56" w:rsidR="05FD2018">
          <w:rPr>
            <w:rStyle w:val="Hyperlink"/>
            <w:rFonts w:ascii="Lato" w:hAnsi="Lato" w:eastAsia="Lato" w:cs="Lato"/>
            <w:b w:val="0"/>
            <w:bCs w:val="0"/>
            <w:i w:val="0"/>
            <w:iCs w:val="0"/>
            <w:strike w:val="0"/>
            <w:dstrike w:val="0"/>
            <w:noProof w:val="0"/>
            <w:sz w:val="24"/>
            <w:szCs w:val="24"/>
            <w:lang w:val="en-US"/>
          </w:rPr>
          <w:t>https://www.agriculture-vision.com/agriculture-vision-2020</w:t>
        </w:r>
      </w:hyperlink>
    </w:p>
    <w:p w:rsidR="1F826647" w:rsidP="7E774F56" w:rsidRDefault="1F826647" w14:paraId="32B12AB8" w14:textId="247A8396">
      <w:pPr>
        <w:spacing w:after="160" w:line="279" w:lineRule="auto"/>
        <w:rPr>
          <w:rFonts w:ascii="Lato" w:hAnsi="Lato" w:eastAsia="Lato" w:cs="Lato"/>
          <w:b w:val="0"/>
          <w:bCs w:val="0"/>
          <w:i w:val="0"/>
          <w:iCs w:val="0"/>
          <w:noProof w:val="0"/>
          <w:sz w:val="24"/>
          <w:szCs w:val="24"/>
          <w:lang w:val="en-US"/>
        </w:rPr>
      </w:pPr>
      <w:hyperlink r:id="R183b077d4d544986">
        <w:r w:rsidRPr="7E774F56" w:rsidR="1F826647">
          <w:rPr>
            <w:rStyle w:val="Hyperlink"/>
            <w:rFonts w:ascii="Lato" w:hAnsi="Lato" w:eastAsia="Lato" w:cs="Lato"/>
            <w:b w:val="0"/>
            <w:bCs w:val="0"/>
            <w:i w:val="0"/>
            <w:iCs w:val="0"/>
            <w:strike w:val="0"/>
            <w:dstrike w:val="0"/>
            <w:noProof w:val="0"/>
            <w:color w:val="000000" w:themeColor="text1" w:themeTint="FF" w:themeShade="FF"/>
            <w:sz w:val="24"/>
            <w:szCs w:val="24"/>
            <w:lang w:val="en-US"/>
          </w:rPr>
          <w:t>https://github.com/SHI-Labs/Agriculture-Vision</w:t>
        </w:r>
      </w:hyperlink>
    </w:p>
    <w:p w:rsidR="1F826647" w:rsidP="7E774F56" w:rsidRDefault="1F826647" w14:paraId="03179EC0" w14:textId="6C3BF635">
      <w:pPr>
        <w:spacing w:after="160" w:line="279" w:lineRule="auto"/>
        <w:rPr>
          <w:rFonts w:ascii="Lato" w:hAnsi="Lato" w:eastAsia="Lato" w:cs="Lato"/>
          <w:b w:val="0"/>
          <w:bCs w:val="0"/>
          <w:i w:val="0"/>
          <w:iCs w:val="0"/>
          <w:noProof w:val="0"/>
          <w:sz w:val="24"/>
          <w:szCs w:val="24"/>
          <w:lang w:val="en-US"/>
        </w:rPr>
      </w:pPr>
      <w:r w:rsidRPr="7E774F56" w:rsidR="1F826647">
        <w:rPr>
          <w:rFonts w:ascii="Lato" w:hAnsi="Lato" w:eastAsia="Lato" w:cs="Lato"/>
          <w:b w:val="0"/>
          <w:bCs w:val="0"/>
          <w:i w:val="0"/>
          <w:iCs w:val="0"/>
          <w:noProof w:val="0"/>
          <w:sz w:val="24"/>
          <w:szCs w:val="24"/>
          <w:lang w:val="en-US"/>
        </w:rPr>
        <w:t xml:space="preserve">Second, the 2024 agriculture vision dataset, which </w:t>
      </w:r>
      <w:r w:rsidRPr="7E774F56" w:rsidR="1F826647">
        <w:rPr>
          <w:rFonts w:ascii="Lato" w:hAnsi="Lato" w:eastAsia="Lato" w:cs="Lato"/>
          <w:b w:val="0"/>
          <w:bCs w:val="0"/>
          <w:i w:val="0"/>
          <w:iCs w:val="0"/>
          <w:noProof w:val="0"/>
          <w:sz w:val="24"/>
          <w:szCs w:val="24"/>
          <w:lang w:val="en-US"/>
        </w:rPr>
        <w:t>contains</w:t>
      </w:r>
      <w:r w:rsidRPr="7E774F56" w:rsidR="1F826647">
        <w:rPr>
          <w:rFonts w:ascii="Lato" w:hAnsi="Lato" w:eastAsia="Lato" w:cs="Lato"/>
          <w:b w:val="0"/>
          <w:bCs w:val="0"/>
          <w:i w:val="0"/>
          <w:iCs w:val="0"/>
          <w:noProof w:val="0"/>
          <w:sz w:val="24"/>
          <w:szCs w:val="24"/>
          <w:lang w:val="en-US"/>
        </w:rPr>
        <w:t xml:space="preserve"> unlabeled images</w:t>
      </w:r>
    </w:p>
    <w:p w:rsidR="1F826647" w:rsidP="7E774F56" w:rsidRDefault="1F826647" w14:paraId="050B5C25" w14:textId="3A82A577">
      <w:pPr>
        <w:spacing w:after="160" w:line="279" w:lineRule="auto"/>
        <w:rPr>
          <w:rFonts w:ascii="Lato" w:hAnsi="Lato" w:eastAsia="Lato" w:cs="Lato"/>
          <w:b w:val="0"/>
          <w:bCs w:val="0"/>
          <w:i w:val="0"/>
          <w:iCs w:val="0"/>
          <w:noProof w:val="0"/>
          <w:sz w:val="24"/>
          <w:szCs w:val="24"/>
          <w:lang w:val="en-US"/>
        </w:rPr>
      </w:pPr>
      <w:hyperlink r:id="R1211b7a679314c73">
        <w:r w:rsidRPr="7E774F56" w:rsidR="1F826647">
          <w:rPr>
            <w:rStyle w:val="Hyperlink"/>
            <w:rFonts w:ascii="Lato" w:hAnsi="Lato" w:eastAsia="Lato" w:cs="Lato"/>
            <w:b w:val="0"/>
            <w:bCs w:val="0"/>
            <w:i w:val="0"/>
            <w:iCs w:val="0"/>
            <w:strike w:val="0"/>
            <w:dstrike w:val="0"/>
            <w:noProof w:val="0"/>
            <w:color w:val="000000" w:themeColor="text1" w:themeTint="FF" w:themeShade="FF"/>
            <w:sz w:val="24"/>
            <w:szCs w:val="24"/>
            <w:lang w:val="en-US"/>
          </w:rPr>
          <w:t>https://www.agriculture-vision.com/agriculture-vision-2024/prize-challenge-2024</w:t>
        </w:r>
      </w:hyperlink>
    </w:p>
    <w:p w:rsidR="1F826647" w:rsidP="7E774F56" w:rsidRDefault="1F826647" w14:paraId="634C47FA" w14:textId="13E293E7">
      <w:pPr>
        <w:spacing w:after="160" w:line="279" w:lineRule="auto"/>
        <w:rPr>
          <w:rFonts w:ascii="Lato" w:hAnsi="Lato" w:eastAsia="Lato" w:cs="Lato"/>
          <w:b w:val="0"/>
          <w:bCs w:val="0"/>
          <w:i w:val="0"/>
          <w:iCs w:val="0"/>
          <w:noProof w:val="0"/>
          <w:sz w:val="24"/>
          <w:szCs w:val="24"/>
          <w:lang w:val="en-US"/>
        </w:rPr>
      </w:pPr>
      <w:hyperlink r:id="R92099e7dca4d4d72">
        <w:r w:rsidRPr="7E774F56" w:rsidR="1F826647">
          <w:rPr>
            <w:rStyle w:val="Hyperlink"/>
            <w:rFonts w:ascii="Lato" w:hAnsi="Lato" w:eastAsia="Lato" w:cs="Lato"/>
            <w:b w:val="0"/>
            <w:bCs w:val="0"/>
            <w:i w:val="0"/>
            <w:iCs w:val="0"/>
            <w:strike w:val="0"/>
            <w:dstrike w:val="0"/>
            <w:noProof w:val="0"/>
            <w:color w:val="000000" w:themeColor="text1" w:themeTint="FF" w:themeShade="FF"/>
            <w:sz w:val="24"/>
            <w:szCs w:val="24"/>
            <w:lang w:val="en-US"/>
          </w:rPr>
          <w:t>https://www.dropbox.com/scl/fo/7yzzc8hqtvaki2y1md6h4/h?rlkey=su71dij6xfb964zfwe1d6kros&amp;dl=0</w:t>
        </w:r>
      </w:hyperlink>
    </w:p>
    <w:p w:rsidR="1F826647" w:rsidP="7E774F56" w:rsidRDefault="1F826647" w14:paraId="29585373" w14:textId="4CBFA69A">
      <w:pPr>
        <w:spacing w:after="160" w:line="279" w:lineRule="auto"/>
        <w:rPr>
          <w:rFonts w:ascii="Lato" w:hAnsi="Lato" w:eastAsia="Lato" w:cs="Lato"/>
          <w:b w:val="0"/>
          <w:bCs w:val="0"/>
          <w:i w:val="0"/>
          <w:iCs w:val="0"/>
          <w:noProof w:val="0"/>
          <w:sz w:val="28"/>
          <w:szCs w:val="28"/>
          <w:lang w:val="en-US"/>
        </w:rPr>
      </w:pPr>
      <w:r w:rsidRPr="7E774F56" w:rsidR="1F826647">
        <w:rPr>
          <w:rFonts w:ascii="Lato" w:hAnsi="Lato" w:eastAsia="Lato" w:cs="Lato"/>
          <w:b w:val="1"/>
          <w:bCs w:val="1"/>
          <w:i w:val="0"/>
          <w:iCs w:val="0"/>
          <w:noProof w:val="0"/>
          <w:sz w:val="28"/>
          <w:szCs w:val="28"/>
          <w:lang w:val="en-US"/>
        </w:rPr>
        <w:t>Team Members</w:t>
      </w:r>
    </w:p>
    <w:p w:rsidR="1F826647" w:rsidP="7E774F56" w:rsidRDefault="1F826647" w14:paraId="14EE5AD4" w14:textId="770EA7A2">
      <w:pPr>
        <w:pStyle w:val="ListParagraph"/>
        <w:numPr>
          <w:ilvl w:val="0"/>
          <w:numId w:val="6"/>
        </w:numPr>
        <w:spacing w:after="160" w:line="279" w:lineRule="auto"/>
        <w:rPr>
          <w:rFonts w:ascii="Lato" w:hAnsi="Lato" w:eastAsia="Lato" w:cs="Lato"/>
          <w:b w:val="0"/>
          <w:bCs w:val="0"/>
          <w:i w:val="0"/>
          <w:iCs w:val="0"/>
          <w:noProof w:val="0"/>
          <w:color w:val="467886"/>
          <w:sz w:val="24"/>
          <w:szCs w:val="24"/>
          <w:lang w:val="en-US"/>
        </w:rPr>
      </w:pPr>
      <w:r w:rsidRPr="7E774F56" w:rsidR="1F826647">
        <w:rPr>
          <w:rFonts w:ascii="Lato" w:hAnsi="Lato" w:eastAsia="Lato" w:cs="Lato"/>
          <w:b w:val="0"/>
          <w:bCs w:val="0"/>
          <w:i w:val="0"/>
          <w:iCs w:val="0"/>
          <w:noProof w:val="0"/>
          <w:sz w:val="24"/>
          <w:szCs w:val="24"/>
          <w:lang w:val="en-US"/>
        </w:rPr>
        <w:t>Francis Lin</w:t>
      </w:r>
      <w:r>
        <w:tab/>
      </w:r>
      <w:r w:rsidRPr="7E774F56" w:rsidR="0375B8AF">
        <w:rPr>
          <w:rFonts w:ascii="Lato" w:hAnsi="Lato" w:eastAsia="Lato" w:cs="Lato"/>
          <w:b w:val="0"/>
          <w:bCs w:val="0"/>
          <w:i w:val="0"/>
          <w:iCs w:val="0"/>
          <w:noProof w:val="0"/>
          <w:sz w:val="24"/>
          <w:szCs w:val="24"/>
          <w:lang w:val="en-US"/>
        </w:rPr>
        <w:t xml:space="preserve">       </w:t>
      </w:r>
      <w:r w:rsidRPr="7E774F56" w:rsidR="2CB5BF04">
        <w:rPr>
          <w:rFonts w:ascii="Lato" w:hAnsi="Lato" w:eastAsia="Lato" w:cs="Lato"/>
          <w:b w:val="0"/>
          <w:bCs w:val="0"/>
          <w:i w:val="0"/>
          <w:iCs w:val="0"/>
          <w:noProof w:val="0"/>
          <w:sz w:val="24"/>
          <w:szCs w:val="24"/>
          <w:lang w:val="en-US"/>
        </w:rPr>
        <w:t xml:space="preserve">  </w:t>
      </w:r>
      <w:hyperlink r:id="R77ee146248e240dd">
        <w:r w:rsidRPr="7E774F56" w:rsidR="1F826647">
          <w:rPr>
            <w:rStyle w:val="Hyperlink"/>
            <w:rFonts w:ascii="Lato" w:hAnsi="Lato" w:eastAsia="Lato" w:cs="Lato"/>
            <w:b w:val="0"/>
            <w:bCs w:val="0"/>
            <w:i w:val="0"/>
            <w:iCs w:val="0"/>
            <w:strike w:val="0"/>
            <w:dstrike w:val="0"/>
            <w:noProof w:val="0"/>
            <w:sz w:val="24"/>
            <w:szCs w:val="24"/>
            <w:lang w:val="en-US"/>
          </w:rPr>
          <w:t>flin96@gatech.edu</w:t>
        </w:r>
      </w:hyperlink>
    </w:p>
    <w:p w:rsidR="1F826647" w:rsidP="7E774F56" w:rsidRDefault="1F826647" w14:paraId="0A990220" w14:textId="26CF2E1B">
      <w:pPr>
        <w:pStyle w:val="ListParagraph"/>
        <w:numPr>
          <w:ilvl w:val="0"/>
          <w:numId w:val="6"/>
        </w:numPr>
        <w:spacing w:after="160" w:line="279" w:lineRule="auto"/>
        <w:rPr>
          <w:rFonts w:ascii="Lato" w:hAnsi="Lato" w:eastAsia="Lato" w:cs="Lato"/>
        </w:rPr>
      </w:pPr>
      <w:r w:rsidRPr="7E774F56" w:rsidR="1F826647">
        <w:rPr>
          <w:rFonts w:ascii="Lato" w:hAnsi="Lato" w:eastAsia="Lato" w:cs="Lato"/>
          <w:b w:val="0"/>
          <w:bCs w:val="0"/>
          <w:i w:val="0"/>
          <w:iCs w:val="0"/>
          <w:noProof w:val="0"/>
          <w:color w:val="000000" w:themeColor="text1" w:themeTint="FF" w:themeShade="FF"/>
          <w:sz w:val="24"/>
          <w:szCs w:val="24"/>
          <w:lang w:val="en-US"/>
        </w:rPr>
        <w:t xml:space="preserve">Stanislav </w:t>
      </w:r>
      <w:r w:rsidRPr="7E774F56" w:rsidR="1F826647">
        <w:rPr>
          <w:rFonts w:ascii="Lato" w:hAnsi="Lato" w:eastAsia="Lato" w:cs="Lato"/>
          <w:b w:val="0"/>
          <w:bCs w:val="0"/>
          <w:i w:val="0"/>
          <w:iCs w:val="0"/>
          <w:noProof w:val="0"/>
          <w:color w:val="000000" w:themeColor="text1" w:themeTint="FF" w:themeShade="FF"/>
          <w:sz w:val="24"/>
          <w:szCs w:val="24"/>
          <w:lang w:val="en-US"/>
        </w:rPr>
        <w:t>Sheludko</w:t>
      </w:r>
      <w:r w:rsidRPr="7E774F56" w:rsidR="1619481F">
        <w:rPr>
          <w:rFonts w:ascii="Lato" w:hAnsi="Lato" w:eastAsia="Lato" w:cs="Lato"/>
          <w:b w:val="0"/>
          <w:bCs w:val="0"/>
          <w:i w:val="0"/>
          <w:iCs w:val="0"/>
          <w:noProof w:val="0"/>
          <w:color w:val="000000" w:themeColor="text1" w:themeTint="FF" w:themeShade="FF"/>
          <w:sz w:val="24"/>
          <w:szCs w:val="24"/>
          <w:lang w:val="en-US"/>
        </w:rPr>
        <w:t xml:space="preserve">  </w:t>
      </w:r>
      <w:r w:rsidRPr="7E774F56" w:rsidR="1619481F">
        <w:rPr>
          <w:rFonts w:ascii="Lato" w:hAnsi="Lato" w:eastAsia="Lato" w:cs="Lato"/>
          <w:b w:val="0"/>
          <w:bCs w:val="0"/>
          <w:i w:val="0"/>
          <w:iCs w:val="0"/>
          <w:noProof w:val="0"/>
          <w:color w:val="000000" w:themeColor="text1" w:themeTint="FF" w:themeShade="FF"/>
          <w:sz w:val="24"/>
          <w:szCs w:val="24"/>
          <w:lang w:val="en-US"/>
        </w:rPr>
        <w:t xml:space="preserve">    </w:t>
      </w:r>
      <w:hyperlink r:id="R0ee59d06a35a43f2">
        <w:r w:rsidRPr="7E774F56" w:rsidR="1F826647">
          <w:rPr>
            <w:rStyle w:val="Hyperlink"/>
            <w:rFonts w:ascii="Lato" w:hAnsi="Lato" w:eastAsia="Lato" w:cs="Lato"/>
            <w:b w:val="0"/>
            <w:bCs w:val="0"/>
            <w:i w:val="0"/>
            <w:iCs w:val="0"/>
            <w:strike w:val="0"/>
            <w:dstrike w:val="0"/>
            <w:noProof w:val="0"/>
            <w:color w:val="000000" w:themeColor="text1" w:themeTint="FF" w:themeShade="FF"/>
            <w:sz w:val="24"/>
            <w:szCs w:val="24"/>
            <w:lang w:val="en-US"/>
          </w:rPr>
          <w:t>ssheludko3@gatech.edu</w:t>
        </w:r>
      </w:hyperlink>
    </w:p>
    <w:p w:rsidR="1F826647" w:rsidP="7E774F56" w:rsidRDefault="1F826647" w14:paraId="3B1D3721" w14:textId="3E996A26">
      <w:pPr>
        <w:pStyle w:val="ListParagraph"/>
        <w:numPr>
          <w:ilvl w:val="0"/>
          <w:numId w:val="6"/>
        </w:numPr>
        <w:spacing w:after="160" w:line="279" w:lineRule="auto"/>
        <w:rPr>
          <w:rFonts w:ascii="Lato" w:hAnsi="Lato" w:eastAsia="Lato" w:cs="Lato"/>
        </w:rPr>
      </w:pPr>
      <w:r w:rsidRPr="7E774F56" w:rsidR="1F826647">
        <w:rPr>
          <w:rFonts w:ascii="Lato" w:hAnsi="Lato" w:eastAsia="Lato" w:cs="Lato"/>
          <w:b w:val="0"/>
          <w:bCs w:val="0"/>
          <w:i w:val="0"/>
          <w:iCs w:val="0"/>
          <w:noProof w:val="0"/>
          <w:sz w:val="24"/>
          <w:szCs w:val="24"/>
          <w:lang w:val="en-US"/>
        </w:rPr>
        <w:t>Juanwen</w:t>
      </w:r>
      <w:r w:rsidRPr="7E774F56" w:rsidR="1F826647">
        <w:rPr>
          <w:rFonts w:ascii="Lato" w:hAnsi="Lato" w:eastAsia="Lato" w:cs="Lato"/>
          <w:b w:val="0"/>
          <w:bCs w:val="0"/>
          <w:i w:val="0"/>
          <w:iCs w:val="0"/>
          <w:noProof w:val="0"/>
          <w:sz w:val="24"/>
          <w:szCs w:val="24"/>
          <w:lang w:val="en-US"/>
        </w:rPr>
        <w:t xml:space="preserve"> L</w:t>
      </w:r>
      <w:r w:rsidRPr="7E774F56" w:rsidR="7E00CF76">
        <w:rPr>
          <w:rFonts w:ascii="Lato" w:hAnsi="Lato" w:eastAsia="Lato" w:cs="Lato"/>
          <w:b w:val="0"/>
          <w:bCs w:val="0"/>
          <w:i w:val="0"/>
          <w:iCs w:val="0"/>
          <w:noProof w:val="0"/>
          <w:sz w:val="24"/>
          <w:szCs w:val="24"/>
          <w:lang w:val="en-US"/>
        </w:rPr>
        <w:t xml:space="preserve">u   </w:t>
      </w:r>
      <w:r w:rsidRPr="7E774F56" w:rsidR="14CA89A6">
        <w:rPr>
          <w:rFonts w:ascii="Lato" w:hAnsi="Lato" w:eastAsia="Lato" w:cs="Lato"/>
        </w:rPr>
        <w:t xml:space="preserve">            </w:t>
      </w:r>
      <w:r w:rsidRPr="7E774F56" w:rsidR="0E4281D0">
        <w:rPr>
          <w:rFonts w:ascii="Lato" w:hAnsi="Lato" w:eastAsia="Lato" w:cs="Lato"/>
        </w:rPr>
        <w:t xml:space="preserve"> </w:t>
      </w:r>
      <w:r w:rsidRPr="7E774F56" w:rsidR="14CA89A6">
        <w:rPr>
          <w:rFonts w:ascii="Lato" w:hAnsi="Lato" w:eastAsia="Lato" w:cs="Lato"/>
        </w:rPr>
        <w:t xml:space="preserve">  </w:t>
      </w:r>
      <w:hyperlink r:id="Re5e32f6594a64cc2">
        <w:r w:rsidRPr="7E774F56" w:rsidR="1F826647">
          <w:rPr>
            <w:rStyle w:val="Hyperlink"/>
            <w:rFonts w:ascii="Lato" w:hAnsi="Lato" w:eastAsia="Lato" w:cs="Lato"/>
            <w:b w:val="0"/>
            <w:bCs w:val="0"/>
            <w:i w:val="0"/>
            <w:iCs w:val="0"/>
            <w:strike w:val="0"/>
            <w:dstrike w:val="0"/>
            <w:noProof w:val="0"/>
            <w:sz w:val="24"/>
            <w:szCs w:val="24"/>
            <w:lang w:val="en-US"/>
          </w:rPr>
          <w:t>jlu435@gatech.edu</w:t>
        </w:r>
      </w:hyperlink>
    </w:p>
    <w:p w:rsidR="1F826647" w:rsidP="7E774F56" w:rsidRDefault="1F826647" w14:paraId="0D47EDE3" w14:textId="23374D91">
      <w:pPr>
        <w:pStyle w:val="ListParagraph"/>
        <w:numPr>
          <w:ilvl w:val="0"/>
          <w:numId w:val="6"/>
        </w:numPr>
        <w:spacing w:after="160" w:line="279" w:lineRule="auto"/>
        <w:rPr>
          <w:rFonts w:ascii="Lato" w:hAnsi="Lato" w:eastAsia="Lato" w:cs="Lato"/>
        </w:rPr>
      </w:pPr>
      <w:r w:rsidRPr="7E774F56" w:rsidR="1F826647">
        <w:rPr>
          <w:rFonts w:ascii="Lato" w:hAnsi="Lato" w:eastAsia="Lato" w:cs="Lato"/>
          <w:b w:val="0"/>
          <w:bCs w:val="0"/>
          <w:i w:val="0"/>
          <w:iCs w:val="0"/>
          <w:noProof w:val="0"/>
          <w:sz w:val="24"/>
          <w:szCs w:val="24"/>
          <w:lang w:val="en-US"/>
        </w:rPr>
        <w:t>Bryce (Bo) Meyering</w:t>
      </w:r>
      <w:r w:rsidRPr="7E774F56" w:rsidR="63837E62">
        <w:rPr>
          <w:rFonts w:ascii="Lato" w:hAnsi="Lato" w:eastAsia="Lato" w:cs="Lato"/>
          <w:b w:val="0"/>
          <w:bCs w:val="0"/>
          <w:i w:val="0"/>
          <w:iCs w:val="0"/>
          <w:noProof w:val="0"/>
          <w:sz w:val="24"/>
          <w:szCs w:val="24"/>
          <w:lang w:val="en-US"/>
        </w:rPr>
        <w:t xml:space="preserve">    </w:t>
      </w:r>
      <w:hyperlink r:id="R09422d916e26493c">
        <w:r w:rsidRPr="7E774F56" w:rsidR="1F826647">
          <w:rPr>
            <w:rStyle w:val="Hyperlink"/>
            <w:rFonts w:ascii="Lato" w:hAnsi="Lato" w:eastAsia="Lato" w:cs="Lato"/>
            <w:b w:val="0"/>
            <w:bCs w:val="0"/>
            <w:i w:val="0"/>
            <w:iCs w:val="0"/>
            <w:strike w:val="0"/>
            <w:dstrike w:val="0"/>
            <w:noProof w:val="0"/>
            <w:sz w:val="24"/>
            <w:szCs w:val="24"/>
            <w:lang w:val="en-US"/>
          </w:rPr>
          <w:t>bmeyering3@gatech.edu</w:t>
        </w:r>
      </w:hyperlink>
    </w:p>
    <w:p xmlns:wp14="http://schemas.microsoft.com/office/word/2010/wordml" w:rsidP="7E774F56" wp14:paraId="383DACD6" wp14:textId="45C82239">
      <w:pPr>
        <w:spacing w:after="160" w:line="279" w:lineRule="auto"/>
        <w:rPr>
          <w:rFonts w:ascii="Lato" w:hAnsi="Lato" w:eastAsia="Lato" w:cs="Lato"/>
          <w:b w:val="1"/>
          <w:bCs w:val="1"/>
          <w:i w:val="0"/>
          <w:iCs w:val="0"/>
          <w:noProof w:val="0"/>
          <w:sz w:val="28"/>
          <w:szCs w:val="28"/>
          <w:lang w:val="en-US"/>
        </w:rPr>
      </w:pPr>
      <w:r w:rsidRPr="7E774F56" w:rsidR="533D4687">
        <w:rPr>
          <w:rFonts w:ascii="Lato" w:hAnsi="Lato" w:eastAsia="Lato" w:cs="Lato"/>
          <w:b w:val="1"/>
          <w:bCs w:val="1"/>
          <w:i w:val="0"/>
          <w:iCs w:val="0"/>
          <w:noProof w:val="0"/>
          <w:sz w:val="28"/>
          <w:szCs w:val="28"/>
          <w:lang w:val="en-US"/>
        </w:rPr>
        <w:t>References</w:t>
      </w:r>
    </w:p>
    <w:p xmlns:wp14="http://schemas.microsoft.com/office/word/2010/wordml" w:rsidP="7E774F56" wp14:paraId="58E2AC37" wp14:textId="27ADF098">
      <w:pPr>
        <w:spacing w:after="160" w:line="279" w:lineRule="auto"/>
        <w:rPr>
          <w:rFonts w:ascii="Lato" w:hAnsi="Lato" w:eastAsia="Lato" w:cs="Lato"/>
          <w:b w:val="0"/>
          <w:bCs w:val="0"/>
          <w:i w:val="0"/>
          <w:iCs w:val="0"/>
          <w:strike w:val="0"/>
          <w:dstrike w:val="0"/>
          <w:noProof w:val="0"/>
          <w:sz w:val="24"/>
          <w:szCs w:val="24"/>
          <w:u w:val="none"/>
          <w:lang w:val="en-US"/>
        </w:rPr>
      </w:pPr>
      <w:hyperlink r:id="R37ccbd01479e4fff">
        <w:r w:rsidRPr="7E774F56" w:rsidR="58064494">
          <w:rPr>
            <w:rStyle w:val="Hyperlink"/>
            <w:rFonts w:ascii="Lato" w:hAnsi="Lato" w:eastAsia="Lato" w:cs="Lato"/>
            <w:b w:val="0"/>
            <w:bCs w:val="0"/>
            <w:i w:val="0"/>
            <w:iCs w:val="0"/>
            <w:noProof w:val="0"/>
            <w:sz w:val="24"/>
            <w:szCs w:val="24"/>
            <w:u w:val="none"/>
            <w:lang w:val="en-US"/>
          </w:rPr>
          <w:t xml:space="preserve">Cao, M., Tang, F., Ji, P., &amp; Ma, F. (2022). Improved Real-Time Semantic Segmentation Network Model for Crop Vision Navigation Line Detection. </w:t>
        </w:r>
        <w:r w:rsidRPr="7E774F56" w:rsidR="58064494">
          <w:rPr>
            <w:rStyle w:val="Hyperlink"/>
            <w:rFonts w:ascii="Lato" w:hAnsi="Lato" w:eastAsia="Lato" w:cs="Lato"/>
            <w:b w:val="0"/>
            <w:bCs w:val="0"/>
            <w:i w:val="1"/>
            <w:iCs w:val="1"/>
            <w:noProof w:val="0"/>
            <w:sz w:val="24"/>
            <w:szCs w:val="24"/>
            <w:u w:val="none"/>
            <w:lang w:val="en-US"/>
          </w:rPr>
          <w:t>Frontiers in Plant Science</w:t>
        </w:r>
        <w:r w:rsidRPr="7E774F56" w:rsidR="58064494">
          <w:rPr>
            <w:rStyle w:val="Hyperlink"/>
            <w:rFonts w:ascii="Lato" w:hAnsi="Lato" w:eastAsia="Lato" w:cs="Lato"/>
            <w:b w:val="0"/>
            <w:bCs w:val="0"/>
            <w:i w:val="0"/>
            <w:iCs w:val="0"/>
            <w:noProof w:val="0"/>
            <w:sz w:val="24"/>
            <w:szCs w:val="24"/>
            <w:u w:val="none"/>
            <w:lang w:val="en-US"/>
          </w:rPr>
          <w:t xml:space="preserve">, </w:t>
        </w:r>
        <w:r w:rsidRPr="7E774F56" w:rsidR="58064494">
          <w:rPr>
            <w:rStyle w:val="Hyperlink"/>
            <w:rFonts w:ascii="Lato" w:hAnsi="Lato" w:eastAsia="Lato" w:cs="Lato"/>
            <w:b w:val="0"/>
            <w:bCs w:val="0"/>
            <w:i w:val="1"/>
            <w:iCs w:val="1"/>
            <w:noProof w:val="0"/>
            <w:sz w:val="24"/>
            <w:szCs w:val="24"/>
            <w:u w:val="none"/>
            <w:lang w:val="en-US"/>
          </w:rPr>
          <w:t>13</w:t>
        </w:r>
        <w:r w:rsidRPr="7E774F56" w:rsidR="58064494">
          <w:rPr>
            <w:rStyle w:val="Hyperlink"/>
            <w:rFonts w:ascii="Lato" w:hAnsi="Lato" w:eastAsia="Lato" w:cs="Lato"/>
            <w:b w:val="0"/>
            <w:bCs w:val="0"/>
            <w:i w:val="0"/>
            <w:iCs w:val="0"/>
            <w:noProof w:val="0"/>
            <w:sz w:val="24"/>
            <w:szCs w:val="24"/>
            <w:u w:val="none"/>
            <w:lang w:val="en-US"/>
          </w:rPr>
          <w:t>, 898131.</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6B910D52" wp14:textId="4C25B2B0">
      <w:pPr>
        <w:spacing w:after="160" w:line="279" w:lineRule="auto"/>
        <w:rPr>
          <w:rFonts w:ascii="Lato" w:hAnsi="Lato" w:eastAsia="Lato" w:cs="Lato"/>
          <w:b w:val="0"/>
          <w:bCs w:val="0"/>
          <w:i w:val="0"/>
          <w:iCs w:val="0"/>
          <w:strike w:val="0"/>
          <w:dstrike w:val="0"/>
          <w:noProof w:val="0"/>
          <w:sz w:val="24"/>
          <w:szCs w:val="24"/>
          <w:u w:val="none"/>
          <w:lang w:val="en-US"/>
        </w:rPr>
      </w:pPr>
      <w:hyperlink r:id="R11cdf1490ef4486c">
        <w:r w:rsidRPr="7E774F56" w:rsidR="58064494">
          <w:rPr>
            <w:rStyle w:val="Hyperlink"/>
            <w:rFonts w:ascii="Lato" w:hAnsi="Lato" w:eastAsia="Lato" w:cs="Lato"/>
            <w:b w:val="0"/>
            <w:bCs w:val="0"/>
            <w:i w:val="0"/>
            <w:iCs w:val="0"/>
            <w:noProof w:val="0"/>
            <w:sz w:val="24"/>
            <w:szCs w:val="24"/>
            <w:u w:val="none"/>
            <w:lang w:val="en-US"/>
          </w:rPr>
          <w:t xml:space="preserve">Casado-García, A., Heras, · J, </w:t>
        </w:r>
        <w:r w:rsidRPr="7E774F56" w:rsidR="58064494">
          <w:rPr>
            <w:rStyle w:val="Hyperlink"/>
            <w:rFonts w:ascii="Lato" w:hAnsi="Lato" w:eastAsia="Lato" w:cs="Lato"/>
            <w:b w:val="0"/>
            <w:bCs w:val="0"/>
            <w:i w:val="0"/>
            <w:iCs w:val="0"/>
            <w:noProof w:val="0"/>
            <w:sz w:val="24"/>
            <w:szCs w:val="24"/>
            <w:u w:val="none"/>
            <w:lang w:val="en-US"/>
          </w:rPr>
          <w:t>Milella</w:t>
        </w:r>
        <w:r w:rsidRPr="7E774F56" w:rsidR="58064494">
          <w:rPr>
            <w:rStyle w:val="Hyperlink"/>
            <w:rFonts w:ascii="Lato" w:hAnsi="Lato" w:eastAsia="Lato" w:cs="Lato"/>
            <w:b w:val="0"/>
            <w:bCs w:val="0"/>
            <w:i w:val="0"/>
            <w:iCs w:val="0"/>
            <w:noProof w:val="0"/>
            <w:sz w:val="24"/>
            <w:szCs w:val="24"/>
            <w:u w:val="none"/>
            <w:lang w:val="en-US"/>
          </w:rPr>
          <w:t xml:space="preserve">, · A, &amp; Marani, · R. (2022). </w:t>
        </w:r>
        <w:r w:rsidRPr="7E774F56" w:rsidR="58064494">
          <w:rPr>
            <w:rStyle w:val="Hyperlink"/>
            <w:rFonts w:ascii="Lato" w:hAnsi="Lato" w:eastAsia="Lato" w:cs="Lato"/>
            <w:b w:val="0"/>
            <w:bCs w:val="0"/>
            <w:i w:val="1"/>
            <w:iCs w:val="1"/>
            <w:noProof w:val="0"/>
            <w:sz w:val="24"/>
            <w:szCs w:val="24"/>
            <w:u w:val="none"/>
            <w:lang w:val="en-US"/>
          </w:rPr>
          <w:t>Semi-supervised deep learning and low-cost cameras for the semantic segmentation of natural images in viticulture</w:t>
        </w:r>
        <w:r w:rsidRPr="7E774F56" w:rsidR="58064494">
          <w:rPr>
            <w:rStyle w:val="Hyperlink"/>
            <w:rFonts w:ascii="Lato" w:hAnsi="Lato" w:eastAsia="Lato" w:cs="Lato"/>
            <w:b w:val="0"/>
            <w:bCs w:val="0"/>
            <w:i w:val="0"/>
            <w:iCs w:val="0"/>
            <w:noProof w:val="0"/>
            <w:sz w:val="24"/>
            <w:szCs w:val="24"/>
            <w:u w:val="none"/>
            <w:lang w:val="en-US"/>
          </w:rPr>
          <w:t xml:space="preserve">. </w:t>
        </w:r>
        <w:r w:rsidRPr="7E774F56" w:rsidR="58064494">
          <w:rPr>
            <w:rStyle w:val="Hyperlink"/>
            <w:rFonts w:ascii="Lato" w:hAnsi="Lato" w:eastAsia="Lato" w:cs="Lato"/>
            <w:b w:val="0"/>
            <w:bCs w:val="0"/>
            <w:i w:val="1"/>
            <w:iCs w:val="1"/>
            <w:noProof w:val="0"/>
            <w:sz w:val="24"/>
            <w:szCs w:val="24"/>
            <w:u w:val="none"/>
            <w:lang w:val="en-US"/>
          </w:rPr>
          <w:t>23</w:t>
        </w:r>
        <w:r w:rsidRPr="7E774F56" w:rsidR="58064494">
          <w:rPr>
            <w:rStyle w:val="Hyperlink"/>
            <w:rFonts w:ascii="Lato" w:hAnsi="Lato" w:eastAsia="Lato" w:cs="Lato"/>
            <w:b w:val="0"/>
            <w:bCs w:val="0"/>
            <w:i w:val="0"/>
            <w:iCs w:val="0"/>
            <w:noProof w:val="0"/>
            <w:sz w:val="24"/>
            <w:szCs w:val="24"/>
            <w:u w:val="none"/>
            <w:lang w:val="en-US"/>
          </w:rPr>
          <w:t>, 2001–2026.</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78E37A10" wp14:textId="63A0CDE8">
      <w:pPr>
        <w:spacing w:after="160" w:line="279" w:lineRule="auto"/>
        <w:rPr>
          <w:rFonts w:ascii="Lato" w:hAnsi="Lato" w:eastAsia="Lato" w:cs="Lato"/>
          <w:b w:val="0"/>
          <w:bCs w:val="0"/>
          <w:i w:val="0"/>
          <w:iCs w:val="0"/>
          <w:noProof w:val="0"/>
          <w:sz w:val="24"/>
          <w:szCs w:val="24"/>
          <w:lang w:val="en-US"/>
        </w:rPr>
      </w:pPr>
      <w:hyperlink r:id="R29b1dd6648224c3f">
        <w:r w:rsidRPr="7E774F56" w:rsidR="58064494">
          <w:rPr>
            <w:rStyle w:val="Hyperlink"/>
            <w:rFonts w:ascii="Lato" w:hAnsi="Lato" w:eastAsia="Lato" w:cs="Lato"/>
            <w:b w:val="0"/>
            <w:bCs w:val="0"/>
            <w:i w:val="0"/>
            <w:iCs w:val="0"/>
            <w:noProof w:val="0"/>
            <w:sz w:val="24"/>
            <w:szCs w:val="24"/>
            <w:u w:val="none"/>
            <w:lang w:val="en-US"/>
          </w:rPr>
          <w:t xml:space="preserve">Chiu, M. T., Xu, X., Wei, Y., Huang, Z., Schwing, A., Brunner, R., Khachatrian, H., Karapetyan, H., Dozier, I., Rose, G., Wilson, D., Tudor, A., Hovakimyan, N., Huang, T. S., &amp; Shi, H. (2020). Agriculture-Vision: A Large Aerial Image Database for Agricultural Pattern Analysis. </w:t>
        </w:r>
        <w:r w:rsidRPr="7E774F56" w:rsidR="58064494">
          <w:rPr>
            <w:rStyle w:val="Hyperlink"/>
            <w:rFonts w:ascii="Lato" w:hAnsi="Lato" w:eastAsia="Lato" w:cs="Lato"/>
            <w:b w:val="0"/>
            <w:bCs w:val="0"/>
            <w:i w:val="1"/>
            <w:iCs w:val="1"/>
            <w:noProof w:val="0"/>
            <w:sz w:val="24"/>
            <w:szCs w:val="24"/>
            <w:u w:val="none"/>
            <w:lang w:val="en-US"/>
          </w:rPr>
          <w:t>CVPR</w:t>
        </w:r>
        <w:r w:rsidRPr="7E774F56" w:rsidR="58064494">
          <w:rPr>
            <w:rStyle w:val="Hyperlink"/>
            <w:rFonts w:ascii="Lato" w:hAnsi="Lato" w:eastAsia="Lato" w:cs="Lato"/>
            <w:b w:val="0"/>
            <w:bCs w:val="0"/>
            <w:i w:val="0"/>
            <w:iCs w:val="0"/>
            <w:noProof w:val="0"/>
            <w:sz w:val="24"/>
            <w:szCs w:val="24"/>
            <w:u w:val="none"/>
            <w:lang w:val="en-US"/>
          </w:rPr>
          <w:t>.</w:t>
        </w:r>
      </w:hyperlink>
      <w:r w:rsidRPr="7E774F56" w:rsidR="58064494">
        <w:rPr>
          <w:rFonts w:ascii="Lato" w:hAnsi="Lato" w:eastAsia="Lato" w:cs="Lato"/>
          <w:b w:val="0"/>
          <w:bCs w:val="0"/>
          <w:i w:val="0"/>
          <w:iCs w:val="0"/>
          <w:noProof w:val="0"/>
          <w:sz w:val="24"/>
          <w:szCs w:val="24"/>
          <w:u w:val="none"/>
          <w:lang w:val="en-US"/>
        </w:rPr>
        <w:t xml:space="preserve"> </w:t>
      </w:r>
      <w:r w:rsidRPr="7E774F56" w:rsidR="58064494">
        <w:rPr>
          <w:rFonts w:ascii="Lato" w:hAnsi="Lato" w:eastAsia="Lato" w:cs="Lato"/>
          <w:b w:val="0"/>
          <w:bCs w:val="0"/>
          <w:i w:val="0"/>
          <w:iCs w:val="0"/>
          <w:noProof w:val="0"/>
          <w:sz w:val="24"/>
          <w:szCs w:val="24"/>
          <w:lang w:val="en-US"/>
        </w:rPr>
        <w:t xml:space="preserve"> </w:t>
      </w:r>
    </w:p>
    <w:p xmlns:wp14="http://schemas.microsoft.com/office/word/2010/wordml" w:rsidP="7E774F56" wp14:paraId="22C1A4D8" wp14:textId="6914393A">
      <w:pPr>
        <w:spacing w:after="160" w:line="279" w:lineRule="auto"/>
        <w:rPr>
          <w:rFonts w:ascii="Lato" w:hAnsi="Lato" w:eastAsia="Lato" w:cs="Lato"/>
          <w:b w:val="0"/>
          <w:bCs w:val="0"/>
          <w:i w:val="0"/>
          <w:iCs w:val="0"/>
          <w:strike w:val="0"/>
          <w:dstrike w:val="0"/>
          <w:noProof w:val="0"/>
          <w:sz w:val="24"/>
          <w:szCs w:val="24"/>
          <w:u w:val="none"/>
          <w:lang w:val="en-US"/>
        </w:rPr>
      </w:pPr>
      <w:hyperlink r:id="R3887bd2f93104705">
        <w:r w:rsidRPr="7E774F56" w:rsidR="58064494">
          <w:rPr>
            <w:rStyle w:val="Hyperlink"/>
            <w:rFonts w:ascii="Lato" w:hAnsi="Lato" w:eastAsia="Lato" w:cs="Lato"/>
            <w:b w:val="0"/>
            <w:bCs w:val="0"/>
            <w:i w:val="0"/>
            <w:iCs w:val="0"/>
            <w:noProof w:val="0"/>
            <w:sz w:val="24"/>
            <w:szCs w:val="24"/>
            <w:u w:val="none"/>
            <w:lang w:val="en-US"/>
          </w:rPr>
          <w:t xml:space="preserve">Gu, E., Xiao, G., Lian, F., Mu, T., Hong, J., &amp; Liu, J. (2023). Segmentation and Evaluation of Crack Image </w:t>
        </w:r>
        <w:r w:rsidRPr="7E774F56" w:rsidR="58064494">
          <w:rPr>
            <w:rStyle w:val="Hyperlink"/>
            <w:rFonts w:ascii="Lato" w:hAnsi="Lato" w:eastAsia="Lato" w:cs="Lato"/>
            <w:b w:val="0"/>
            <w:bCs w:val="0"/>
            <w:i w:val="0"/>
            <w:iCs w:val="0"/>
            <w:noProof w:val="0"/>
            <w:sz w:val="24"/>
            <w:szCs w:val="24"/>
            <w:u w:val="none"/>
            <w:lang w:val="en-US"/>
          </w:rPr>
          <w:t>From</w:t>
        </w:r>
        <w:r w:rsidRPr="7E774F56" w:rsidR="58064494">
          <w:rPr>
            <w:rStyle w:val="Hyperlink"/>
            <w:rFonts w:ascii="Lato" w:hAnsi="Lato" w:eastAsia="Lato" w:cs="Lato"/>
            <w:b w:val="0"/>
            <w:bCs w:val="0"/>
            <w:i w:val="0"/>
            <w:iCs w:val="0"/>
            <w:noProof w:val="0"/>
            <w:sz w:val="24"/>
            <w:szCs w:val="24"/>
            <w:u w:val="none"/>
            <w:lang w:val="en-US"/>
          </w:rPr>
          <w:t xml:space="preserve"> Aircraft Fuel Tank via </w:t>
        </w:r>
        <w:r w:rsidRPr="7E774F56" w:rsidR="58064494">
          <w:rPr>
            <w:rStyle w:val="Hyperlink"/>
            <w:rFonts w:ascii="Lato" w:hAnsi="Lato" w:eastAsia="Lato" w:cs="Lato"/>
            <w:b w:val="0"/>
            <w:bCs w:val="0"/>
            <w:i w:val="0"/>
            <w:iCs w:val="0"/>
            <w:noProof w:val="0"/>
            <w:sz w:val="24"/>
            <w:szCs w:val="24"/>
            <w:u w:val="none"/>
            <w:lang w:val="en-US"/>
          </w:rPr>
          <w:t>Atrous</w:t>
        </w:r>
        <w:r w:rsidRPr="7E774F56" w:rsidR="58064494">
          <w:rPr>
            <w:rStyle w:val="Hyperlink"/>
            <w:rFonts w:ascii="Lato" w:hAnsi="Lato" w:eastAsia="Lato" w:cs="Lato"/>
            <w:b w:val="0"/>
            <w:bCs w:val="0"/>
            <w:i w:val="0"/>
            <w:iCs w:val="0"/>
            <w:noProof w:val="0"/>
            <w:sz w:val="24"/>
            <w:szCs w:val="24"/>
            <w:u w:val="none"/>
            <w:lang w:val="en-US"/>
          </w:rPr>
          <w:t xml:space="preserve"> Spatial Pyramid Fusion and Hybrid Attention Network. </w:t>
        </w:r>
        <w:r w:rsidRPr="7E774F56" w:rsidR="58064494">
          <w:rPr>
            <w:rStyle w:val="Hyperlink"/>
            <w:rFonts w:ascii="Lato" w:hAnsi="Lato" w:eastAsia="Lato" w:cs="Lato"/>
            <w:b w:val="0"/>
            <w:bCs w:val="0"/>
            <w:i w:val="1"/>
            <w:iCs w:val="1"/>
            <w:noProof w:val="0"/>
            <w:sz w:val="24"/>
            <w:szCs w:val="24"/>
            <w:u w:val="none"/>
            <w:lang w:val="en-US"/>
          </w:rPr>
          <w:t>IEEE Transactions on Instrumentation and Measurement</w:t>
        </w:r>
        <w:r w:rsidRPr="7E774F56" w:rsidR="58064494">
          <w:rPr>
            <w:rStyle w:val="Hyperlink"/>
            <w:rFonts w:ascii="Lato" w:hAnsi="Lato" w:eastAsia="Lato" w:cs="Lato"/>
            <w:b w:val="0"/>
            <w:bCs w:val="0"/>
            <w:i w:val="0"/>
            <w:iCs w:val="0"/>
            <w:noProof w:val="0"/>
            <w:sz w:val="24"/>
            <w:szCs w:val="24"/>
            <w:u w:val="none"/>
            <w:lang w:val="en-US"/>
          </w:rPr>
          <w:t xml:space="preserve">, </w:t>
        </w:r>
        <w:r w:rsidRPr="7E774F56" w:rsidR="58064494">
          <w:rPr>
            <w:rStyle w:val="Hyperlink"/>
            <w:rFonts w:ascii="Lato" w:hAnsi="Lato" w:eastAsia="Lato" w:cs="Lato"/>
            <w:b w:val="0"/>
            <w:bCs w:val="0"/>
            <w:i w:val="1"/>
            <w:iCs w:val="1"/>
            <w:noProof w:val="0"/>
            <w:sz w:val="24"/>
            <w:szCs w:val="24"/>
            <w:u w:val="none"/>
            <w:lang w:val="en-US"/>
          </w:rPr>
          <w:t>72</w:t>
        </w:r>
        <w:r w:rsidRPr="7E774F56" w:rsidR="58064494">
          <w:rPr>
            <w:rStyle w:val="Hyperlink"/>
            <w:rFonts w:ascii="Lato" w:hAnsi="Lato" w:eastAsia="Lato" w:cs="Lato"/>
            <w:b w:val="0"/>
            <w:bCs w:val="0"/>
            <w:i w:val="0"/>
            <w:iCs w:val="0"/>
            <w:noProof w:val="0"/>
            <w:sz w:val="24"/>
            <w:szCs w:val="24"/>
            <w:u w:val="none"/>
            <w:lang w:val="en-US"/>
          </w:rPr>
          <w:t>.</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087D56FD" wp14:textId="6DED3ABF">
      <w:pPr>
        <w:spacing w:after="160" w:line="279" w:lineRule="auto"/>
        <w:rPr>
          <w:rFonts w:ascii="Lato" w:hAnsi="Lato" w:eastAsia="Lato" w:cs="Lato"/>
          <w:b w:val="0"/>
          <w:bCs w:val="0"/>
          <w:i w:val="0"/>
          <w:iCs w:val="0"/>
          <w:strike w:val="0"/>
          <w:dstrike w:val="0"/>
          <w:noProof w:val="0"/>
          <w:sz w:val="24"/>
          <w:szCs w:val="24"/>
          <w:u w:val="none"/>
          <w:lang w:val="en-US"/>
        </w:rPr>
      </w:pPr>
      <w:hyperlink r:id="R54c20dda6a2a487c">
        <w:r w:rsidRPr="7E774F56" w:rsidR="58064494">
          <w:rPr>
            <w:rStyle w:val="Hyperlink"/>
            <w:rFonts w:ascii="Lato" w:hAnsi="Lato" w:eastAsia="Lato" w:cs="Lato"/>
            <w:b w:val="0"/>
            <w:bCs w:val="0"/>
            <w:i w:val="0"/>
            <w:iCs w:val="0"/>
            <w:noProof w:val="0"/>
            <w:sz w:val="24"/>
            <w:szCs w:val="24"/>
            <w:u w:val="none"/>
            <w:lang w:val="en-US"/>
          </w:rPr>
          <w:t xml:space="preserve">Jang, S.-Y., Moon, G.-Y., &amp; Kim, J.-O. (2023). Enhancing Plant and Disease Segmentation through Semi-Supervised Learning with Feature Distillation. </w:t>
        </w:r>
        <w:r w:rsidRPr="7E774F56" w:rsidR="58064494">
          <w:rPr>
            <w:rStyle w:val="Hyperlink"/>
            <w:rFonts w:ascii="Lato" w:hAnsi="Lato" w:eastAsia="Lato" w:cs="Lato"/>
            <w:b w:val="0"/>
            <w:bCs w:val="0"/>
            <w:i w:val="1"/>
            <w:iCs w:val="1"/>
            <w:noProof w:val="0"/>
            <w:sz w:val="24"/>
            <w:szCs w:val="24"/>
            <w:u w:val="none"/>
            <w:lang w:val="en-US"/>
          </w:rPr>
          <w:t>IEEE International Conference on Consumer Electronics-Asia</w:t>
        </w:r>
        <w:r w:rsidRPr="7E774F56" w:rsidR="58064494">
          <w:rPr>
            <w:rStyle w:val="Hyperlink"/>
            <w:rFonts w:ascii="Lato" w:hAnsi="Lato" w:eastAsia="Lato" w:cs="Lato"/>
            <w:b w:val="0"/>
            <w:bCs w:val="0"/>
            <w:i w:val="0"/>
            <w:iCs w:val="0"/>
            <w:noProof w:val="0"/>
            <w:sz w:val="24"/>
            <w:szCs w:val="24"/>
            <w:u w:val="none"/>
            <w:lang w:val="en-US"/>
          </w:rPr>
          <w:t>.</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6C3FDB77" wp14:textId="5E11BAC0">
      <w:pPr>
        <w:spacing w:after="160" w:line="279" w:lineRule="auto"/>
        <w:rPr>
          <w:rFonts w:ascii="Lato" w:hAnsi="Lato" w:eastAsia="Lato" w:cs="Lato"/>
          <w:b w:val="0"/>
          <w:bCs w:val="0"/>
          <w:i w:val="0"/>
          <w:iCs w:val="0"/>
          <w:strike w:val="0"/>
          <w:dstrike w:val="0"/>
          <w:noProof w:val="0"/>
          <w:sz w:val="24"/>
          <w:szCs w:val="24"/>
          <w:u w:val="none"/>
          <w:lang w:val="en-US"/>
        </w:rPr>
      </w:pPr>
      <w:hyperlink r:id="R81c9f260f76442dd">
        <w:r w:rsidRPr="7E774F56" w:rsidR="58064494">
          <w:rPr>
            <w:rStyle w:val="Hyperlink"/>
            <w:rFonts w:ascii="Lato" w:hAnsi="Lato" w:eastAsia="Lato" w:cs="Lato"/>
            <w:b w:val="0"/>
            <w:bCs w:val="0"/>
            <w:i w:val="0"/>
            <w:iCs w:val="0"/>
            <w:noProof w:val="0"/>
            <w:sz w:val="24"/>
            <w:szCs w:val="24"/>
            <w:u w:val="none"/>
            <w:lang w:val="en-US"/>
          </w:rPr>
          <w:t xml:space="preserve">Li, X., Jia, L., Lin, F., Chai, F., Liu, T., Zhang, W., Wei, Z., Xiong, W., Li, H., Zhang, M., &amp; Wang, Y. (2024). Semi-supervised auto-segmentation method for pelvic organ-at-risk in magnetic resonance images based on deep-learning. </w:t>
        </w:r>
        <w:r w:rsidRPr="7E774F56" w:rsidR="58064494">
          <w:rPr>
            <w:rStyle w:val="Hyperlink"/>
            <w:rFonts w:ascii="Lato" w:hAnsi="Lato" w:eastAsia="Lato" w:cs="Lato"/>
            <w:b w:val="0"/>
            <w:bCs w:val="0"/>
            <w:i w:val="1"/>
            <w:iCs w:val="1"/>
            <w:noProof w:val="0"/>
            <w:sz w:val="24"/>
            <w:szCs w:val="24"/>
            <w:u w:val="none"/>
            <w:lang w:val="en-US"/>
          </w:rPr>
          <w:t>Journal of Applied Clinical Medical Physics</w:t>
        </w:r>
        <w:r w:rsidRPr="7E774F56" w:rsidR="58064494">
          <w:rPr>
            <w:rStyle w:val="Hyperlink"/>
            <w:rFonts w:ascii="Lato" w:hAnsi="Lato" w:eastAsia="Lato" w:cs="Lato"/>
            <w:b w:val="0"/>
            <w:bCs w:val="0"/>
            <w:i w:val="0"/>
            <w:iCs w:val="0"/>
            <w:noProof w:val="0"/>
            <w:sz w:val="24"/>
            <w:szCs w:val="24"/>
            <w:u w:val="none"/>
            <w:lang w:val="en-US"/>
          </w:rPr>
          <w:t xml:space="preserve">, </w:t>
        </w:r>
        <w:r w:rsidRPr="7E774F56" w:rsidR="58064494">
          <w:rPr>
            <w:rStyle w:val="Hyperlink"/>
            <w:rFonts w:ascii="Lato" w:hAnsi="Lato" w:eastAsia="Lato" w:cs="Lato"/>
            <w:b w:val="0"/>
            <w:bCs w:val="0"/>
            <w:i w:val="1"/>
            <w:iCs w:val="1"/>
            <w:noProof w:val="0"/>
            <w:sz w:val="24"/>
            <w:szCs w:val="24"/>
            <w:u w:val="none"/>
            <w:lang w:val="en-US"/>
          </w:rPr>
          <w:t>25</w:t>
        </w:r>
        <w:r w:rsidRPr="7E774F56" w:rsidR="58064494">
          <w:rPr>
            <w:rStyle w:val="Hyperlink"/>
            <w:rFonts w:ascii="Lato" w:hAnsi="Lato" w:eastAsia="Lato" w:cs="Lato"/>
            <w:b w:val="0"/>
            <w:bCs w:val="0"/>
            <w:i w:val="0"/>
            <w:iCs w:val="0"/>
            <w:noProof w:val="0"/>
            <w:sz w:val="24"/>
            <w:szCs w:val="24"/>
            <w:u w:val="none"/>
            <w:lang w:val="en-US"/>
          </w:rPr>
          <w:t>(3).</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2B980DE1" wp14:textId="0F0B2A7A">
      <w:pPr>
        <w:spacing w:after="160" w:line="279" w:lineRule="auto"/>
        <w:rPr>
          <w:rFonts w:ascii="Lato" w:hAnsi="Lato" w:eastAsia="Lato" w:cs="Lato"/>
          <w:b w:val="0"/>
          <w:bCs w:val="0"/>
          <w:i w:val="0"/>
          <w:iCs w:val="0"/>
          <w:strike w:val="0"/>
          <w:dstrike w:val="0"/>
          <w:noProof w:val="0"/>
          <w:sz w:val="24"/>
          <w:szCs w:val="24"/>
          <w:lang w:val="en-US"/>
        </w:rPr>
      </w:pPr>
      <w:hyperlink r:id="R69cfb8b8f6584c48">
        <w:r w:rsidRPr="7E774F56" w:rsidR="58064494">
          <w:rPr>
            <w:rStyle w:val="Hyperlink"/>
            <w:rFonts w:ascii="Lato" w:hAnsi="Lato" w:eastAsia="Lato" w:cs="Lato"/>
            <w:b w:val="0"/>
            <w:bCs w:val="0"/>
            <w:i w:val="0"/>
            <w:iCs w:val="0"/>
            <w:noProof w:val="0"/>
            <w:sz w:val="24"/>
            <w:szCs w:val="24"/>
            <w:u w:val="none"/>
            <w:lang w:val="en-US"/>
          </w:rPr>
          <w:t xml:space="preserve">Milioto, A., Lottes, P., &amp; </w:t>
        </w:r>
        <w:r w:rsidRPr="7E774F56" w:rsidR="58064494">
          <w:rPr>
            <w:rStyle w:val="Hyperlink"/>
            <w:rFonts w:ascii="Lato" w:hAnsi="Lato" w:eastAsia="Lato" w:cs="Lato"/>
            <w:b w:val="0"/>
            <w:bCs w:val="0"/>
            <w:i w:val="0"/>
            <w:iCs w:val="0"/>
            <w:noProof w:val="0"/>
            <w:sz w:val="24"/>
            <w:szCs w:val="24"/>
            <w:u w:val="none"/>
            <w:lang w:val="en-US"/>
          </w:rPr>
          <w:t>Stachniss</w:t>
        </w:r>
        <w:r w:rsidRPr="7E774F56" w:rsidR="58064494">
          <w:rPr>
            <w:rStyle w:val="Hyperlink"/>
            <w:rFonts w:ascii="Lato" w:hAnsi="Lato" w:eastAsia="Lato" w:cs="Lato"/>
            <w:b w:val="0"/>
            <w:bCs w:val="0"/>
            <w:i w:val="0"/>
            <w:iCs w:val="0"/>
            <w:noProof w:val="0"/>
            <w:sz w:val="24"/>
            <w:szCs w:val="24"/>
            <w:u w:val="none"/>
            <w:lang w:val="en-US"/>
          </w:rPr>
          <w:t xml:space="preserve">, C. (2017). Real-time Semantic Segmentation of Crop and Weed for Precision Agriculture Robots Leveraging Background Knowledge in CNNs. </w:t>
        </w:r>
        <w:r w:rsidRPr="7E774F56" w:rsidR="58064494">
          <w:rPr>
            <w:rStyle w:val="Hyperlink"/>
            <w:rFonts w:ascii="Lato" w:hAnsi="Lato" w:eastAsia="Lato" w:cs="Lato"/>
            <w:b w:val="0"/>
            <w:bCs w:val="0"/>
            <w:i w:val="1"/>
            <w:iCs w:val="1"/>
            <w:noProof w:val="0"/>
            <w:sz w:val="24"/>
            <w:szCs w:val="24"/>
            <w:u w:val="none"/>
            <w:lang w:val="en-US"/>
          </w:rPr>
          <w:t>Proceedings - IEEE International Conference on Robotics and Automation</w:t>
        </w:r>
        <w:r w:rsidRPr="7E774F56" w:rsidR="58064494">
          <w:rPr>
            <w:rStyle w:val="Hyperlink"/>
            <w:rFonts w:ascii="Lato" w:hAnsi="Lato" w:eastAsia="Lato" w:cs="Lato"/>
            <w:b w:val="0"/>
            <w:bCs w:val="0"/>
            <w:i w:val="0"/>
            <w:iCs w:val="0"/>
            <w:noProof w:val="0"/>
            <w:sz w:val="24"/>
            <w:szCs w:val="24"/>
            <w:u w:val="none"/>
            <w:lang w:val="en-US"/>
          </w:rPr>
          <w:t>, 2229–2235.</w:t>
        </w:r>
      </w:hyperlink>
      <w:r w:rsidRPr="7E774F56" w:rsidR="58064494">
        <w:rPr>
          <w:rFonts w:ascii="Lato" w:hAnsi="Lato" w:eastAsia="Lato" w:cs="Lato"/>
          <w:b w:val="0"/>
          <w:bCs w:val="0"/>
          <w:i w:val="0"/>
          <w:iCs w:val="0"/>
          <w:noProof w:val="0"/>
          <w:sz w:val="24"/>
          <w:szCs w:val="24"/>
          <w:lang w:val="en-US"/>
        </w:rPr>
        <w:t xml:space="preserve"> </w:t>
      </w:r>
    </w:p>
    <w:p xmlns:wp14="http://schemas.microsoft.com/office/word/2010/wordml" w:rsidP="7E774F56" wp14:paraId="30E23E57" wp14:textId="7D6B077C">
      <w:pPr>
        <w:spacing w:after="160" w:line="279" w:lineRule="auto"/>
        <w:rPr>
          <w:rFonts w:ascii="Lato" w:hAnsi="Lato" w:eastAsia="Lato" w:cs="Lato"/>
          <w:b w:val="0"/>
          <w:bCs w:val="0"/>
          <w:i w:val="0"/>
          <w:iCs w:val="0"/>
          <w:strike w:val="0"/>
          <w:dstrike w:val="0"/>
          <w:noProof w:val="0"/>
          <w:sz w:val="24"/>
          <w:szCs w:val="24"/>
          <w:u w:val="none"/>
          <w:lang w:val="en-US"/>
        </w:rPr>
      </w:pPr>
      <w:hyperlink r:id="Ree3b5645eb5b4ce6">
        <w:r w:rsidRPr="7E774F56" w:rsidR="58064494">
          <w:rPr>
            <w:rStyle w:val="Hyperlink"/>
            <w:rFonts w:ascii="Lato" w:hAnsi="Lato" w:eastAsia="Lato" w:cs="Lato"/>
            <w:b w:val="0"/>
            <w:bCs w:val="0"/>
            <w:i w:val="0"/>
            <w:iCs w:val="0"/>
            <w:noProof w:val="0"/>
            <w:sz w:val="24"/>
            <w:szCs w:val="24"/>
            <w:u w:val="none"/>
            <w:lang w:val="en-US"/>
          </w:rPr>
          <w:t xml:space="preserve">Picon, A., </w:t>
        </w:r>
        <w:r w:rsidRPr="7E774F56" w:rsidR="58064494">
          <w:rPr>
            <w:rStyle w:val="Hyperlink"/>
            <w:rFonts w:ascii="Lato" w:hAnsi="Lato" w:eastAsia="Lato" w:cs="Lato"/>
            <w:b w:val="0"/>
            <w:bCs w:val="0"/>
            <w:i w:val="0"/>
            <w:iCs w:val="0"/>
            <w:noProof w:val="0"/>
            <w:sz w:val="24"/>
            <w:szCs w:val="24"/>
            <w:u w:val="none"/>
            <w:lang w:val="en-US"/>
          </w:rPr>
          <w:t>Eguskiza</w:t>
        </w:r>
        <w:r w:rsidRPr="7E774F56" w:rsidR="58064494">
          <w:rPr>
            <w:rStyle w:val="Hyperlink"/>
            <w:rFonts w:ascii="Lato" w:hAnsi="Lato" w:eastAsia="Lato" w:cs="Lato"/>
            <w:b w:val="0"/>
            <w:bCs w:val="0"/>
            <w:i w:val="0"/>
            <w:iCs w:val="0"/>
            <w:noProof w:val="0"/>
            <w:sz w:val="24"/>
            <w:szCs w:val="24"/>
            <w:u w:val="none"/>
            <w:lang w:val="en-US"/>
          </w:rPr>
          <w:t>, I., Galan, P., Gomez-</w:t>
        </w:r>
        <w:r w:rsidRPr="7E774F56" w:rsidR="58064494">
          <w:rPr>
            <w:rStyle w:val="Hyperlink"/>
            <w:rFonts w:ascii="Lato" w:hAnsi="Lato" w:eastAsia="Lato" w:cs="Lato"/>
            <w:b w:val="0"/>
            <w:bCs w:val="0"/>
            <w:i w:val="0"/>
            <w:iCs w:val="0"/>
            <w:noProof w:val="0"/>
            <w:sz w:val="24"/>
            <w:szCs w:val="24"/>
            <w:u w:val="none"/>
            <w:lang w:val="en-US"/>
          </w:rPr>
          <w:t>Zamanillo</w:t>
        </w:r>
        <w:r w:rsidRPr="7E774F56" w:rsidR="58064494">
          <w:rPr>
            <w:rStyle w:val="Hyperlink"/>
            <w:rFonts w:ascii="Lato" w:hAnsi="Lato" w:eastAsia="Lato" w:cs="Lato"/>
            <w:b w:val="0"/>
            <w:bCs w:val="0"/>
            <w:i w:val="0"/>
            <w:iCs w:val="0"/>
            <w:noProof w:val="0"/>
            <w:sz w:val="24"/>
            <w:szCs w:val="24"/>
            <w:u w:val="none"/>
            <w:lang w:val="en-US"/>
          </w:rPr>
          <w:t xml:space="preserve">, L., Romero, J., Klukas, C., </w:t>
        </w:r>
        <w:r w:rsidRPr="7E774F56" w:rsidR="58064494">
          <w:rPr>
            <w:rStyle w:val="Hyperlink"/>
            <w:rFonts w:ascii="Lato" w:hAnsi="Lato" w:eastAsia="Lato" w:cs="Lato"/>
            <w:b w:val="0"/>
            <w:bCs w:val="0"/>
            <w:i w:val="0"/>
            <w:iCs w:val="0"/>
            <w:noProof w:val="0"/>
            <w:sz w:val="24"/>
            <w:szCs w:val="24"/>
            <w:u w:val="none"/>
            <w:lang w:val="en-US"/>
          </w:rPr>
          <w:t>Bereciartua</w:t>
        </w:r>
        <w:r w:rsidRPr="7E774F56" w:rsidR="58064494">
          <w:rPr>
            <w:rStyle w:val="Hyperlink"/>
            <w:rFonts w:ascii="Lato" w:hAnsi="Lato" w:eastAsia="Lato" w:cs="Lato"/>
            <w:b w:val="0"/>
            <w:bCs w:val="0"/>
            <w:i w:val="0"/>
            <w:iCs w:val="0"/>
            <w:noProof w:val="0"/>
            <w:sz w:val="24"/>
            <w:szCs w:val="24"/>
            <w:u w:val="none"/>
            <w:lang w:val="en-US"/>
          </w:rPr>
          <w:t xml:space="preserve">-Perez, A., </w:t>
        </w:r>
        <w:r w:rsidRPr="7E774F56" w:rsidR="58064494">
          <w:rPr>
            <w:rStyle w:val="Hyperlink"/>
            <w:rFonts w:ascii="Lato" w:hAnsi="Lato" w:eastAsia="Lato" w:cs="Lato"/>
            <w:b w:val="0"/>
            <w:bCs w:val="0"/>
            <w:i w:val="0"/>
            <w:iCs w:val="0"/>
            <w:noProof w:val="0"/>
            <w:sz w:val="24"/>
            <w:szCs w:val="24"/>
            <w:u w:val="none"/>
            <w:lang w:val="en-US"/>
          </w:rPr>
          <w:t>Scharner</w:t>
        </w:r>
        <w:r w:rsidRPr="7E774F56" w:rsidR="58064494">
          <w:rPr>
            <w:rStyle w:val="Hyperlink"/>
            <w:rFonts w:ascii="Lato" w:hAnsi="Lato" w:eastAsia="Lato" w:cs="Lato"/>
            <w:b w:val="0"/>
            <w:bCs w:val="0"/>
            <w:i w:val="0"/>
            <w:iCs w:val="0"/>
            <w:noProof w:val="0"/>
            <w:sz w:val="24"/>
            <w:szCs w:val="24"/>
            <w:u w:val="none"/>
            <w:lang w:val="en-US"/>
          </w:rPr>
          <w:t xml:space="preserve">, M., &amp; Navarra-Mestre, R. (2023). Improving Disease Quantification in Agricultural Imagery: Multi-Crop Neural Networks for Semantic Segmentation with Contextual Metadata and Semi-Supervised Learning. </w:t>
        </w:r>
        <w:r w:rsidRPr="7E774F56" w:rsidR="58064494">
          <w:rPr>
            <w:rStyle w:val="Hyperlink"/>
            <w:rFonts w:ascii="Lato" w:hAnsi="Lato" w:eastAsia="Lato" w:cs="Lato"/>
            <w:b w:val="0"/>
            <w:bCs w:val="0"/>
            <w:i w:val="1"/>
            <w:iCs w:val="1"/>
            <w:noProof w:val="0"/>
            <w:sz w:val="24"/>
            <w:szCs w:val="24"/>
            <w:u w:val="none"/>
            <w:lang w:val="en-US"/>
          </w:rPr>
          <w:t>Artificial Intelligences in Agriculture</w:t>
        </w:r>
        <w:r w:rsidRPr="7E774F56" w:rsidR="58064494">
          <w:rPr>
            <w:rStyle w:val="Hyperlink"/>
            <w:rFonts w:ascii="Lato" w:hAnsi="Lato" w:eastAsia="Lato" w:cs="Lato"/>
            <w:b w:val="0"/>
            <w:bCs w:val="0"/>
            <w:i w:val="0"/>
            <w:iCs w:val="0"/>
            <w:noProof w:val="0"/>
            <w:sz w:val="24"/>
            <w:szCs w:val="24"/>
            <w:u w:val="none"/>
            <w:lang w:val="en-US"/>
          </w:rPr>
          <w:t>.</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7DD73A22" wp14:textId="420BCB2F">
      <w:pPr>
        <w:spacing w:after="160" w:line="279" w:lineRule="auto"/>
        <w:rPr>
          <w:rFonts w:ascii="Lato" w:hAnsi="Lato" w:eastAsia="Lato" w:cs="Lato"/>
          <w:b w:val="0"/>
          <w:bCs w:val="0"/>
          <w:i w:val="0"/>
          <w:iCs w:val="0"/>
          <w:noProof w:val="0"/>
          <w:sz w:val="24"/>
          <w:szCs w:val="24"/>
          <w:u w:val="none"/>
          <w:lang w:val="en-US"/>
        </w:rPr>
      </w:pPr>
      <w:hyperlink r:id="R2cd17688a0d44423">
        <w:r w:rsidRPr="7E774F56" w:rsidR="58064494">
          <w:rPr>
            <w:rStyle w:val="Hyperlink"/>
            <w:rFonts w:ascii="Lato" w:hAnsi="Lato" w:eastAsia="Lato" w:cs="Lato"/>
            <w:b w:val="0"/>
            <w:bCs w:val="0"/>
            <w:i w:val="0"/>
            <w:iCs w:val="0"/>
            <w:noProof w:val="0"/>
            <w:sz w:val="24"/>
            <w:szCs w:val="24"/>
            <w:u w:val="none"/>
            <w:lang w:val="en-US"/>
          </w:rPr>
          <w:t>Sishodia</w:t>
        </w:r>
        <w:r w:rsidRPr="7E774F56" w:rsidR="58064494">
          <w:rPr>
            <w:rStyle w:val="Hyperlink"/>
            <w:rFonts w:ascii="Lato" w:hAnsi="Lato" w:eastAsia="Lato" w:cs="Lato"/>
            <w:b w:val="0"/>
            <w:bCs w:val="0"/>
            <w:i w:val="0"/>
            <w:iCs w:val="0"/>
            <w:noProof w:val="0"/>
            <w:sz w:val="24"/>
            <w:szCs w:val="24"/>
            <w:u w:val="none"/>
            <w:lang w:val="en-US"/>
          </w:rPr>
          <w:t xml:space="preserve">, R. P., Ray, R. L., &amp; Singh, S. K. (2020). Applications of Remote Sensing in Precision Agriculture: A Review. </w:t>
        </w:r>
        <w:r w:rsidRPr="7E774F56" w:rsidR="58064494">
          <w:rPr>
            <w:rStyle w:val="Hyperlink"/>
            <w:rFonts w:ascii="Lato" w:hAnsi="Lato" w:eastAsia="Lato" w:cs="Lato"/>
            <w:b w:val="0"/>
            <w:bCs w:val="0"/>
            <w:i w:val="1"/>
            <w:iCs w:val="1"/>
            <w:noProof w:val="0"/>
            <w:sz w:val="24"/>
            <w:szCs w:val="24"/>
            <w:u w:val="none"/>
            <w:lang w:val="en-US"/>
          </w:rPr>
          <w:t>Remote Sens.</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0A337697" wp14:textId="55B6E248">
      <w:pPr>
        <w:spacing w:after="160" w:line="279" w:lineRule="auto"/>
        <w:rPr>
          <w:rFonts w:ascii="Lato" w:hAnsi="Lato" w:eastAsia="Lato" w:cs="Lato"/>
          <w:b w:val="0"/>
          <w:bCs w:val="0"/>
          <w:i w:val="0"/>
          <w:iCs w:val="0"/>
          <w:strike w:val="0"/>
          <w:dstrike w:val="0"/>
          <w:noProof w:val="0"/>
          <w:sz w:val="24"/>
          <w:szCs w:val="24"/>
          <w:u w:val="none"/>
          <w:lang w:val="en-US"/>
        </w:rPr>
      </w:pPr>
      <w:r w:rsidRPr="7E774F56" w:rsidR="58064494">
        <w:rPr>
          <w:rFonts w:ascii="Lato" w:hAnsi="Lato" w:eastAsia="Lato" w:cs="Lato"/>
          <w:b w:val="0"/>
          <w:bCs w:val="0"/>
          <w:i w:val="0"/>
          <w:iCs w:val="0"/>
          <w:strike w:val="0"/>
          <w:dstrike w:val="0"/>
          <w:noProof w:val="0"/>
          <w:sz w:val="24"/>
          <w:szCs w:val="24"/>
          <w:u w:val="none"/>
          <w:lang w:val="en-US"/>
        </w:rPr>
        <w:t xml:space="preserve"> </w:t>
      </w:r>
      <w:hyperlink r:id="R3f9f732282bf4207">
        <w:r w:rsidRPr="7E774F56" w:rsidR="58064494">
          <w:rPr>
            <w:rStyle w:val="Hyperlink"/>
            <w:rFonts w:ascii="Lato" w:hAnsi="Lato" w:eastAsia="Lato" w:cs="Lato"/>
            <w:b w:val="0"/>
            <w:bCs w:val="0"/>
            <w:i w:val="0"/>
            <w:iCs w:val="0"/>
            <w:noProof w:val="0"/>
            <w:sz w:val="24"/>
            <w:szCs w:val="24"/>
            <w:u w:val="none"/>
            <w:lang w:val="en-US"/>
          </w:rPr>
          <w:t>Slaviček</w:t>
        </w:r>
        <w:r w:rsidRPr="7E774F56" w:rsidR="58064494">
          <w:rPr>
            <w:rStyle w:val="Hyperlink"/>
            <w:rFonts w:ascii="Lato" w:hAnsi="Lato" w:eastAsia="Lato" w:cs="Lato"/>
            <w:b w:val="0"/>
            <w:bCs w:val="0"/>
            <w:i w:val="0"/>
            <w:iCs w:val="0"/>
            <w:noProof w:val="0"/>
            <w:sz w:val="24"/>
            <w:szCs w:val="24"/>
            <w:u w:val="none"/>
            <w:lang w:val="en-US"/>
          </w:rPr>
          <w:t xml:space="preserve">, P., Hrabar, I., &amp; Kovačić, Z. (2024). Generating a Dataset for Semantic Segmentation of Vine Trunks in Vineyards Using Semi-Supervised Learning and Object Detection. </w:t>
        </w:r>
        <w:r w:rsidRPr="7E774F56" w:rsidR="58064494">
          <w:rPr>
            <w:rStyle w:val="Hyperlink"/>
            <w:rFonts w:ascii="Lato" w:hAnsi="Lato" w:eastAsia="Lato" w:cs="Lato"/>
            <w:b w:val="0"/>
            <w:bCs w:val="0"/>
            <w:i w:val="1"/>
            <w:iCs w:val="1"/>
            <w:noProof w:val="0"/>
            <w:sz w:val="24"/>
            <w:szCs w:val="24"/>
            <w:u w:val="none"/>
            <w:lang w:val="en-US"/>
          </w:rPr>
          <w:t>Robotics</w:t>
        </w:r>
        <w:r w:rsidRPr="7E774F56" w:rsidR="58064494">
          <w:rPr>
            <w:rStyle w:val="Hyperlink"/>
            <w:rFonts w:ascii="Lato" w:hAnsi="Lato" w:eastAsia="Lato" w:cs="Lato"/>
            <w:b w:val="0"/>
            <w:bCs w:val="0"/>
            <w:i w:val="0"/>
            <w:iCs w:val="0"/>
            <w:noProof w:val="0"/>
            <w:sz w:val="24"/>
            <w:szCs w:val="24"/>
            <w:u w:val="none"/>
            <w:lang w:val="en-US"/>
          </w:rPr>
          <w:t xml:space="preserve">, </w:t>
        </w:r>
        <w:r w:rsidRPr="7E774F56" w:rsidR="58064494">
          <w:rPr>
            <w:rStyle w:val="Hyperlink"/>
            <w:rFonts w:ascii="Lato" w:hAnsi="Lato" w:eastAsia="Lato" w:cs="Lato"/>
            <w:b w:val="0"/>
            <w:bCs w:val="0"/>
            <w:i w:val="1"/>
            <w:iCs w:val="1"/>
            <w:noProof w:val="0"/>
            <w:sz w:val="24"/>
            <w:szCs w:val="24"/>
            <w:u w:val="none"/>
            <w:lang w:val="en-US"/>
          </w:rPr>
          <w:t>13</w:t>
        </w:r>
        <w:r w:rsidRPr="7E774F56" w:rsidR="58064494">
          <w:rPr>
            <w:rStyle w:val="Hyperlink"/>
            <w:rFonts w:ascii="Lato" w:hAnsi="Lato" w:eastAsia="Lato" w:cs="Lato"/>
            <w:b w:val="0"/>
            <w:bCs w:val="0"/>
            <w:i w:val="0"/>
            <w:iCs w:val="0"/>
            <w:noProof w:val="0"/>
            <w:sz w:val="24"/>
            <w:szCs w:val="24"/>
            <w:u w:val="none"/>
            <w:lang w:val="en-US"/>
          </w:rPr>
          <w:t>(2), 20.</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6DC2F778" wp14:textId="1EBCD94B">
      <w:pPr>
        <w:spacing w:after="160" w:line="279" w:lineRule="auto"/>
        <w:rPr>
          <w:rFonts w:ascii="Lato" w:hAnsi="Lato" w:eastAsia="Lato" w:cs="Lato"/>
          <w:b w:val="0"/>
          <w:bCs w:val="0"/>
          <w:i w:val="0"/>
          <w:iCs w:val="0"/>
          <w:strike w:val="0"/>
          <w:dstrike w:val="0"/>
          <w:noProof w:val="0"/>
          <w:sz w:val="24"/>
          <w:szCs w:val="24"/>
          <w:u w:val="none"/>
          <w:lang w:val="en-US"/>
        </w:rPr>
      </w:pPr>
      <w:hyperlink r:id="R7635127b2cb84a09">
        <w:r w:rsidRPr="7E774F56" w:rsidR="58064494">
          <w:rPr>
            <w:rStyle w:val="Hyperlink"/>
            <w:rFonts w:ascii="Lato" w:hAnsi="Lato" w:eastAsia="Lato" w:cs="Lato"/>
            <w:b w:val="0"/>
            <w:bCs w:val="0"/>
            <w:i w:val="0"/>
            <w:iCs w:val="0"/>
            <w:noProof w:val="0"/>
            <w:sz w:val="24"/>
            <w:szCs w:val="24"/>
            <w:u w:val="none"/>
            <w:lang w:val="en-US"/>
          </w:rPr>
          <w:t xml:space="preserve">Steininger, D., </w:t>
        </w:r>
        <w:r w:rsidRPr="7E774F56" w:rsidR="58064494">
          <w:rPr>
            <w:rStyle w:val="Hyperlink"/>
            <w:rFonts w:ascii="Lato" w:hAnsi="Lato" w:eastAsia="Lato" w:cs="Lato"/>
            <w:b w:val="0"/>
            <w:bCs w:val="0"/>
            <w:i w:val="0"/>
            <w:iCs w:val="0"/>
            <w:noProof w:val="0"/>
            <w:sz w:val="24"/>
            <w:szCs w:val="24"/>
            <w:u w:val="none"/>
            <w:lang w:val="en-US"/>
          </w:rPr>
          <w:t>Trondl</w:t>
        </w:r>
        <w:r w:rsidRPr="7E774F56" w:rsidR="58064494">
          <w:rPr>
            <w:rStyle w:val="Hyperlink"/>
            <w:rFonts w:ascii="Lato" w:hAnsi="Lato" w:eastAsia="Lato" w:cs="Lato"/>
            <w:b w:val="0"/>
            <w:bCs w:val="0"/>
            <w:i w:val="0"/>
            <w:iCs w:val="0"/>
            <w:noProof w:val="0"/>
            <w:sz w:val="24"/>
            <w:szCs w:val="24"/>
            <w:u w:val="none"/>
            <w:lang w:val="en-US"/>
          </w:rPr>
          <w:t xml:space="preserve">, A., </w:t>
        </w:r>
        <w:r w:rsidRPr="7E774F56" w:rsidR="58064494">
          <w:rPr>
            <w:rStyle w:val="Hyperlink"/>
            <w:rFonts w:ascii="Lato" w:hAnsi="Lato" w:eastAsia="Lato" w:cs="Lato"/>
            <w:b w:val="0"/>
            <w:bCs w:val="0"/>
            <w:i w:val="0"/>
            <w:iCs w:val="0"/>
            <w:noProof w:val="0"/>
            <w:sz w:val="24"/>
            <w:szCs w:val="24"/>
            <w:u w:val="none"/>
            <w:lang w:val="en-US"/>
          </w:rPr>
          <w:t>Croonen</w:t>
        </w:r>
        <w:r w:rsidRPr="7E774F56" w:rsidR="58064494">
          <w:rPr>
            <w:rStyle w:val="Hyperlink"/>
            <w:rFonts w:ascii="Lato" w:hAnsi="Lato" w:eastAsia="Lato" w:cs="Lato"/>
            <w:b w:val="0"/>
            <w:bCs w:val="0"/>
            <w:i w:val="0"/>
            <w:iCs w:val="0"/>
            <w:noProof w:val="0"/>
            <w:sz w:val="24"/>
            <w:szCs w:val="24"/>
            <w:u w:val="none"/>
            <w:lang w:val="en-US"/>
          </w:rPr>
          <w:t xml:space="preserve">, G., Simon, J., &amp; Widhalm, V. (2023). The </w:t>
        </w:r>
        <w:r w:rsidRPr="7E774F56" w:rsidR="58064494">
          <w:rPr>
            <w:rStyle w:val="Hyperlink"/>
            <w:rFonts w:ascii="Lato" w:hAnsi="Lato" w:eastAsia="Lato" w:cs="Lato"/>
            <w:b w:val="0"/>
            <w:bCs w:val="0"/>
            <w:i w:val="0"/>
            <w:iCs w:val="0"/>
            <w:noProof w:val="0"/>
            <w:sz w:val="24"/>
            <w:szCs w:val="24"/>
            <w:u w:val="none"/>
            <w:lang w:val="en-US"/>
          </w:rPr>
          <w:t>CropAndWeed</w:t>
        </w:r>
        <w:r w:rsidRPr="7E774F56" w:rsidR="58064494">
          <w:rPr>
            <w:rStyle w:val="Hyperlink"/>
            <w:rFonts w:ascii="Lato" w:hAnsi="Lato" w:eastAsia="Lato" w:cs="Lato"/>
            <w:b w:val="0"/>
            <w:bCs w:val="0"/>
            <w:i w:val="0"/>
            <w:iCs w:val="0"/>
            <w:noProof w:val="0"/>
            <w:sz w:val="24"/>
            <w:szCs w:val="24"/>
            <w:u w:val="none"/>
            <w:lang w:val="en-US"/>
          </w:rPr>
          <w:t xml:space="preserve"> Dataset: a Multi-Modal Learning Approach for Efficient Crop and Weed Manipulation. </w:t>
        </w:r>
        <w:r w:rsidRPr="7E774F56" w:rsidR="58064494">
          <w:rPr>
            <w:rStyle w:val="Hyperlink"/>
            <w:rFonts w:ascii="Lato" w:hAnsi="Lato" w:eastAsia="Lato" w:cs="Lato"/>
            <w:b w:val="0"/>
            <w:bCs w:val="0"/>
            <w:i w:val="1"/>
            <w:iCs w:val="1"/>
            <w:noProof w:val="0"/>
            <w:sz w:val="24"/>
            <w:szCs w:val="24"/>
            <w:u w:val="none"/>
            <w:lang w:val="en-US"/>
          </w:rPr>
          <w:t>Winter Conference on Applications of Computer Vision (WACV) 2023</w:t>
        </w:r>
        <w:r w:rsidRPr="7E774F56" w:rsidR="58064494">
          <w:rPr>
            <w:rStyle w:val="Hyperlink"/>
            <w:rFonts w:ascii="Lato" w:hAnsi="Lato" w:eastAsia="Lato" w:cs="Lato"/>
            <w:b w:val="0"/>
            <w:bCs w:val="0"/>
            <w:i w:val="0"/>
            <w:iCs w:val="0"/>
            <w:noProof w:val="0"/>
            <w:sz w:val="24"/>
            <w:szCs w:val="24"/>
            <w:u w:val="none"/>
            <w:lang w:val="en-US"/>
          </w:rPr>
          <w:t>.</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462AF4B4" wp14:textId="425A3CA2">
      <w:pPr>
        <w:spacing w:after="160" w:line="279" w:lineRule="auto"/>
        <w:rPr>
          <w:rFonts w:ascii="Lato" w:hAnsi="Lato" w:eastAsia="Lato" w:cs="Lato"/>
          <w:b w:val="0"/>
          <w:bCs w:val="0"/>
          <w:i w:val="0"/>
          <w:iCs w:val="0"/>
          <w:strike w:val="0"/>
          <w:dstrike w:val="0"/>
          <w:noProof w:val="0"/>
          <w:sz w:val="24"/>
          <w:szCs w:val="24"/>
          <w:u w:val="none"/>
          <w:lang w:val="en-US"/>
        </w:rPr>
      </w:pPr>
      <w:hyperlink r:id="Raa9374c31c0844ed">
        <w:r w:rsidRPr="7E774F56" w:rsidR="58064494">
          <w:rPr>
            <w:rStyle w:val="Hyperlink"/>
            <w:rFonts w:ascii="Lato" w:hAnsi="Lato" w:eastAsia="Lato" w:cs="Lato"/>
            <w:b w:val="0"/>
            <w:bCs w:val="0"/>
            <w:i w:val="0"/>
            <w:iCs w:val="0"/>
            <w:noProof w:val="0"/>
            <w:sz w:val="24"/>
            <w:szCs w:val="24"/>
            <w:u w:val="none"/>
            <w:lang w:val="en-US"/>
          </w:rPr>
          <w:t xml:space="preserve">Syed, S., Anderssen, K. E., Kristian Stormo, S., &amp; Kranz, M. (2023). Weakly supervised semantic segmentation for MRI: exploring the advantages and disadvantages of class activation maps for biological image segmentation with soft boundaries. </w:t>
        </w:r>
        <w:r w:rsidRPr="7E774F56" w:rsidR="58064494">
          <w:rPr>
            <w:rStyle w:val="Hyperlink"/>
            <w:rFonts w:ascii="Lato" w:hAnsi="Lato" w:eastAsia="Lato" w:cs="Lato"/>
            <w:b w:val="0"/>
            <w:bCs w:val="0"/>
            <w:i w:val="1"/>
            <w:iCs w:val="1"/>
            <w:noProof w:val="0"/>
            <w:sz w:val="24"/>
            <w:szCs w:val="24"/>
            <w:u w:val="none"/>
            <w:lang w:val="en-US"/>
          </w:rPr>
          <w:t>Scientific Reports |</w:t>
        </w:r>
        <w:r w:rsidRPr="7E774F56" w:rsidR="58064494">
          <w:rPr>
            <w:rStyle w:val="Hyperlink"/>
            <w:rFonts w:ascii="Lato" w:hAnsi="Lato" w:eastAsia="Lato" w:cs="Lato"/>
            <w:b w:val="0"/>
            <w:bCs w:val="0"/>
            <w:i w:val="0"/>
            <w:iCs w:val="0"/>
            <w:noProof w:val="0"/>
            <w:sz w:val="24"/>
            <w:szCs w:val="24"/>
            <w:u w:val="none"/>
            <w:lang w:val="en-US"/>
          </w:rPr>
          <w:t xml:space="preserve">, </w:t>
        </w:r>
        <w:r w:rsidRPr="7E774F56" w:rsidR="58064494">
          <w:rPr>
            <w:rStyle w:val="Hyperlink"/>
            <w:rFonts w:ascii="Lato" w:hAnsi="Lato" w:eastAsia="Lato" w:cs="Lato"/>
            <w:b w:val="0"/>
            <w:bCs w:val="0"/>
            <w:i w:val="1"/>
            <w:iCs w:val="1"/>
            <w:noProof w:val="0"/>
            <w:sz w:val="24"/>
            <w:szCs w:val="24"/>
            <w:u w:val="none"/>
            <w:lang w:val="en-US"/>
          </w:rPr>
          <w:t>13</w:t>
        </w:r>
        <w:r w:rsidRPr="7E774F56" w:rsidR="58064494">
          <w:rPr>
            <w:rStyle w:val="Hyperlink"/>
            <w:rFonts w:ascii="Lato" w:hAnsi="Lato" w:eastAsia="Lato" w:cs="Lato"/>
            <w:b w:val="0"/>
            <w:bCs w:val="0"/>
            <w:i w:val="0"/>
            <w:iCs w:val="0"/>
            <w:noProof w:val="0"/>
            <w:sz w:val="24"/>
            <w:szCs w:val="24"/>
            <w:u w:val="none"/>
            <w:lang w:val="en-US"/>
          </w:rPr>
          <w:t>, 2574.</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3CD3ABA5" wp14:textId="2665EAE9">
      <w:pPr>
        <w:spacing w:after="160" w:line="279" w:lineRule="auto"/>
        <w:rPr>
          <w:rFonts w:ascii="Lato" w:hAnsi="Lato" w:eastAsia="Lato" w:cs="Lato"/>
          <w:b w:val="0"/>
          <w:bCs w:val="0"/>
          <w:i w:val="0"/>
          <w:iCs w:val="0"/>
          <w:strike w:val="0"/>
          <w:dstrike w:val="0"/>
          <w:noProof w:val="0"/>
          <w:sz w:val="24"/>
          <w:szCs w:val="24"/>
          <w:u w:val="none"/>
          <w:lang w:val="en-US"/>
        </w:rPr>
      </w:pPr>
      <w:hyperlink r:id="R2a74c3fb9b2c41bd">
        <w:r w:rsidRPr="7E774F56" w:rsidR="58064494">
          <w:rPr>
            <w:rStyle w:val="Hyperlink"/>
            <w:rFonts w:ascii="Lato" w:hAnsi="Lato" w:eastAsia="Lato" w:cs="Lato"/>
            <w:b w:val="0"/>
            <w:bCs w:val="0"/>
            <w:i w:val="0"/>
            <w:iCs w:val="0"/>
            <w:noProof w:val="0"/>
            <w:sz w:val="24"/>
            <w:szCs w:val="24"/>
            <w:u w:val="none"/>
            <w:lang w:val="en-US"/>
          </w:rPr>
          <w:t xml:space="preserve">Tao, J., Chen, Z., Sun, Z., Guo, H., Leng, B., Yu, Z., Wang, Y., He, Z., Lei, X., &amp; Yang, J. (2023). Seg-Road: A Segmentation Network for Road Extraction Based on Transformer and CNN with Connectivity Structures. </w:t>
        </w:r>
        <w:r w:rsidRPr="7E774F56" w:rsidR="58064494">
          <w:rPr>
            <w:rStyle w:val="Hyperlink"/>
            <w:rFonts w:ascii="Lato" w:hAnsi="Lato" w:eastAsia="Lato" w:cs="Lato"/>
            <w:b w:val="0"/>
            <w:bCs w:val="0"/>
            <w:i w:val="1"/>
            <w:iCs w:val="1"/>
            <w:noProof w:val="0"/>
            <w:sz w:val="24"/>
            <w:szCs w:val="24"/>
            <w:u w:val="none"/>
            <w:lang w:val="en-US"/>
          </w:rPr>
          <w:t>Remote Sensing 2023, Vol. 15, Page 1602</w:t>
        </w:r>
        <w:r w:rsidRPr="7E774F56" w:rsidR="58064494">
          <w:rPr>
            <w:rStyle w:val="Hyperlink"/>
            <w:rFonts w:ascii="Lato" w:hAnsi="Lato" w:eastAsia="Lato" w:cs="Lato"/>
            <w:b w:val="0"/>
            <w:bCs w:val="0"/>
            <w:i w:val="0"/>
            <w:iCs w:val="0"/>
            <w:noProof w:val="0"/>
            <w:sz w:val="24"/>
            <w:szCs w:val="24"/>
            <w:u w:val="none"/>
            <w:lang w:val="en-US"/>
          </w:rPr>
          <w:t xml:space="preserve">, </w:t>
        </w:r>
        <w:r w:rsidRPr="7E774F56" w:rsidR="58064494">
          <w:rPr>
            <w:rStyle w:val="Hyperlink"/>
            <w:rFonts w:ascii="Lato" w:hAnsi="Lato" w:eastAsia="Lato" w:cs="Lato"/>
            <w:b w:val="0"/>
            <w:bCs w:val="0"/>
            <w:i w:val="1"/>
            <w:iCs w:val="1"/>
            <w:noProof w:val="0"/>
            <w:sz w:val="24"/>
            <w:szCs w:val="24"/>
            <w:u w:val="none"/>
            <w:lang w:val="en-US"/>
          </w:rPr>
          <w:t>15</w:t>
        </w:r>
        <w:r w:rsidRPr="7E774F56" w:rsidR="58064494">
          <w:rPr>
            <w:rStyle w:val="Hyperlink"/>
            <w:rFonts w:ascii="Lato" w:hAnsi="Lato" w:eastAsia="Lato" w:cs="Lato"/>
            <w:b w:val="0"/>
            <w:bCs w:val="0"/>
            <w:i w:val="0"/>
            <w:iCs w:val="0"/>
            <w:noProof w:val="0"/>
            <w:sz w:val="24"/>
            <w:szCs w:val="24"/>
            <w:u w:val="none"/>
            <w:lang w:val="en-US"/>
          </w:rPr>
          <w:t>(6), 1602.</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1BFE49C2" wp14:textId="10253B93">
      <w:pPr>
        <w:spacing w:after="160" w:line="279" w:lineRule="auto"/>
        <w:rPr>
          <w:rFonts w:ascii="Lato" w:hAnsi="Lato" w:eastAsia="Lato" w:cs="Lato"/>
          <w:b w:val="0"/>
          <w:bCs w:val="0"/>
          <w:i w:val="0"/>
          <w:iCs w:val="0"/>
          <w:strike w:val="0"/>
          <w:dstrike w:val="0"/>
          <w:noProof w:val="0"/>
          <w:sz w:val="24"/>
          <w:szCs w:val="24"/>
          <w:u w:val="none"/>
          <w:lang w:val="en-US"/>
        </w:rPr>
      </w:pPr>
      <w:hyperlink r:id="Rf29b27ade6ad485f">
        <w:r w:rsidRPr="7E774F56" w:rsidR="58064494">
          <w:rPr>
            <w:rStyle w:val="Hyperlink"/>
            <w:rFonts w:ascii="Lato" w:hAnsi="Lato" w:eastAsia="Lato" w:cs="Lato"/>
            <w:b w:val="0"/>
            <w:bCs w:val="0"/>
            <w:i w:val="0"/>
            <w:iCs w:val="0"/>
            <w:noProof w:val="0"/>
            <w:sz w:val="24"/>
            <w:szCs w:val="24"/>
            <w:u w:val="none"/>
            <w:lang w:val="en-US"/>
          </w:rPr>
          <w:t xml:space="preserve">Tik Chiu, M., Xu, X., Wang, K., Hobbs, J., Hovakimyan, N., Huang, T. S., Shi, H., Wei, Y., Huang, Z., Schwing, A., Brunner, R., Dozier, I., Dozier, W., </w:t>
        </w:r>
        <w:r w:rsidRPr="7E774F56" w:rsidR="58064494">
          <w:rPr>
            <w:rStyle w:val="Hyperlink"/>
            <w:rFonts w:ascii="Lato" w:hAnsi="Lato" w:eastAsia="Lato" w:cs="Lato"/>
            <w:b w:val="0"/>
            <w:bCs w:val="0"/>
            <w:i w:val="0"/>
            <w:iCs w:val="0"/>
            <w:noProof w:val="0"/>
            <w:sz w:val="24"/>
            <w:szCs w:val="24"/>
            <w:u w:val="none"/>
            <w:lang w:val="en-US"/>
          </w:rPr>
          <w:t>Ghandilyan</w:t>
        </w:r>
        <w:r w:rsidRPr="7E774F56" w:rsidR="58064494">
          <w:rPr>
            <w:rStyle w:val="Hyperlink"/>
            <w:rFonts w:ascii="Lato" w:hAnsi="Lato" w:eastAsia="Lato" w:cs="Lato"/>
            <w:b w:val="0"/>
            <w:bCs w:val="0"/>
            <w:i w:val="0"/>
            <w:iCs w:val="0"/>
            <w:noProof w:val="0"/>
            <w:sz w:val="24"/>
            <w:szCs w:val="24"/>
            <w:u w:val="none"/>
            <w:lang w:val="en-US"/>
          </w:rPr>
          <w:t xml:space="preserve">, K., Wilson, D., Park, H., Kim, J., Kim, S., Liu, Q., … Tang, J. (2020). The 1st Agriculture-Vision Challenge: Methods and Results. </w:t>
        </w:r>
        <w:r w:rsidRPr="7E774F56" w:rsidR="58064494">
          <w:rPr>
            <w:rStyle w:val="Hyperlink"/>
            <w:rFonts w:ascii="Lato" w:hAnsi="Lato" w:eastAsia="Lato" w:cs="Lato"/>
            <w:b w:val="0"/>
            <w:bCs w:val="0"/>
            <w:i w:val="1"/>
            <w:iCs w:val="1"/>
            <w:noProof w:val="0"/>
            <w:sz w:val="24"/>
            <w:szCs w:val="24"/>
            <w:u w:val="none"/>
            <w:lang w:val="en-US"/>
          </w:rPr>
          <w:t>CVPR</w:t>
        </w:r>
        <w:r w:rsidRPr="7E774F56" w:rsidR="58064494">
          <w:rPr>
            <w:rStyle w:val="Hyperlink"/>
            <w:rFonts w:ascii="Lato" w:hAnsi="Lato" w:eastAsia="Lato" w:cs="Lato"/>
            <w:b w:val="0"/>
            <w:bCs w:val="0"/>
            <w:i w:val="0"/>
            <w:iCs w:val="0"/>
            <w:noProof w:val="0"/>
            <w:sz w:val="24"/>
            <w:szCs w:val="24"/>
            <w:u w:val="none"/>
            <w:lang w:val="en-US"/>
          </w:rPr>
          <w:t>.</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06CBD620" wp14:textId="7E36C3F2">
      <w:pPr>
        <w:spacing w:after="160" w:line="279" w:lineRule="auto"/>
        <w:rPr>
          <w:rFonts w:ascii="Lato" w:hAnsi="Lato" w:eastAsia="Lato" w:cs="Lato"/>
          <w:b w:val="0"/>
          <w:bCs w:val="0"/>
          <w:i w:val="0"/>
          <w:iCs w:val="0"/>
          <w:strike w:val="0"/>
          <w:dstrike w:val="0"/>
          <w:noProof w:val="0"/>
          <w:sz w:val="24"/>
          <w:szCs w:val="24"/>
          <w:u w:val="none"/>
          <w:lang w:val="en-US"/>
        </w:rPr>
      </w:pPr>
      <w:hyperlink r:id="Rf9d8e45c978e4dff">
        <w:r w:rsidRPr="7E774F56" w:rsidR="58064494">
          <w:rPr>
            <w:rStyle w:val="Hyperlink"/>
            <w:rFonts w:ascii="Lato" w:hAnsi="Lato" w:eastAsia="Lato" w:cs="Lato"/>
            <w:b w:val="0"/>
            <w:bCs w:val="0"/>
            <w:i w:val="0"/>
            <w:iCs w:val="0"/>
            <w:noProof w:val="0"/>
            <w:sz w:val="24"/>
            <w:szCs w:val="24"/>
            <w:u w:val="none"/>
            <w:lang w:val="en-US"/>
          </w:rPr>
          <w:t xml:space="preserve">van Engelen, J. E., Hoos, H. H., Fawcett Jesper E van Engelen, T. B., &amp; Hoos </w:t>
        </w:r>
        <w:r w:rsidRPr="7E774F56" w:rsidR="58064494">
          <w:rPr>
            <w:rStyle w:val="Hyperlink"/>
            <w:rFonts w:ascii="Lato" w:hAnsi="Lato" w:eastAsia="Lato" w:cs="Lato"/>
            <w:b w:val="0"/>
            <w:bCs w:val="0"/>
            <w:i w:val="0"/>
            <w:iCs w:val="0"/>
            <w:noProof w:val="0"/>
            <w:sz w:val="24"/>
            <w:szCs w:val="24"/>
            <w:u w:val="none"/>
            <w:lang w:val="en-US"/>
          </w:rPr>
          <w:t>hh</w:t>
        </w:r>
        <w:r w:rsidRPr="7E774F56" w:rsidR="58064494">
          <w:rPr>
            <w:rStyle w:val="Hyperlink"/>
            <w:rFonts w:ascii="Lato" w:hAnsi="Lato" w:eastAsia="Lato" w:cs="Lato"/>
            <w:b w:val="0"/>
            <w:bCs w:val="0"/>
            <w:i w:val="0"/>
            <w:iCs w:val="0"/>
            <w:noProof w:val="0"/>
            <w:sz w:val="24"/>
            <w:szCs w:val="24"/>
            <w:u w:val="none"/>
            <w:lang w:val="en-US"/>
          </w:rPr>
          <w:t xml:space="preserve">, H. H. (2020). A survey on semi-supervised learning. </w:t>
        </w:r>
        <w:r w:rsidRPr="7E774F56" w:rsidR="58064494">
          <w:rPr>
            <w:rStyle w:val="Hyperlink"/>
            <w:rFonts w:ascii="Lato" w:hAnsi="Lato" w:eastAsia="Lato" w:cs="Lato"/>
            <w:b w:val="0"/>
            <w:bCs w:val="0"/>
            <w:i w:val="1"/>
            <w:iCs w:val="1"/>
            <w:noProof w:val="0"/>
            <w:sz w:val="24"/>
            <w:szCs w:val="24"/>
            <w:u w:val="none"/>
            <w:lang w:val="en-US"/>
          </w:rPr>
          <w:t>Machine Learning</w:t>
        </w:r>
        <w:r w:rsidRPr="7E774F56" w:rsidR="58064494">
          <w:rPr>
            <w:rStyle w:val="Hyperlink"/>
            <w:rFonts w:ascii="Lato" w:hAnsi="Lato" w:eastAsia="Lato" w:cs="Lato"/>
            <w:b w:val="0"/>
            <w:bCs w:val="0"/>
            <w:i w:val="0"/>
            <w:iCs w:val="0"/>
            <w:noProof w:val="0"/>
            <w:sz w:val="24"/>
            <w:szCs w:val="24"/>
            <w:u w:val="none"/>
            <w:lang w:val="en-US"/>
          </w:rPr>
          <w:t xml:space="preserve">, </w:t>
        </w:r>
        <w:r w:rsidRPr="7E774F56" w:rsidR="58064494">
          <w:rPr>
            <w:rStyle w:val="Hyperlink"/>
            <w:rFonts w:ascii="Lato" w:hAnsi="Lato" w:eastAsia="Lato" w:cs="Lato"/>
            <w:b w:val="0"/>
            <w:bCs w:val="0"/>
            <w:i w:val="1"/>
            <w:iCs w:val="1"/>
            <w:noProof w:val="0"/>
            <w:sz w:val="24"/>
            <w:szCs w:val="24"/>
            <w:u w:val="none"/>
            <w:lang w:val="en-US"/>
          </w:rPr>
          <w:t>109</w:t>
        </w:r>
        <w:r w:rsidRPr="7E774F56" w:rsidR="58064494">
          <w:rPr>
            <w:rStyle w:val="Hyperlink"/>
            <w:rFonts w:ascii="Lato" w:hAnsi="Lato" w:eastAsia="Lato" w:cs="Lato"/>
            <w:b w:val="0"/>
            <w:bCs w:val="0"/>
            <w:i w:val="0"/>
            <w:iCs w:val="0"/>
            <w:noProof w:val="0"/>
            <w:sz w:val="24"/>
            <w:szCs w:val="24"/>
            <w:u w:val="none"/>
            <w:lang w:val="en-US"/>
          </w:rPr>
          <w:t>, 373–440.</w:t>
        </w:r>
      </w:hyperlink>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04E05582" wp14:textId="1D7491FB">
      <w:pPr>
        <w:pStyle w:val="Normal"/>
        <w:spacing w:after="160" w:line="279" w:lineRule="auto"/>
        <w:rPr>
          <w:rFonts w:ascii="Lato" w:hAnsi="Lato" w:eastAsia="Lato" w:cs="Lato"/>
          <w:b w:val="0"/>
          <w:bCs w:val="0"/>
          <w:i w:val="0"/>
          <w:iCs w:val="0"/>
          <w:noProof w:val="0"/>
          <w:sz w:val="24"/>
          <w:szCs w:val="24"/>
          <w:u w:val="none"/>
          <w:lang w:val="en-US"/>
        </w:rPr>
      </w:pPr>
      <w:hyperlink r:id="Rcfa770fbf9e54126">
        <w:r w:rsidRPr="7E774F56" w:rsidR="58064494">
          <w:rPr>
            <w:rStyle w:val="Hyperlink"/>
            <w:rFonts w:ascii="Lato" w:hAnsi="Lato" w:eastAsia="Lato" w:cs="Lato"/>
            <w:b w:val="0"/>
            <w:bCs w:val="0"/>
            <w:i w:val="0"/>
            <w:iCs w:val="0"/>
            <w:noProof w:val="0"/>
            <w:sz w:val="24"/>
            <w:szCs w:val="24"/>
            <w:u w:val="none"/>
            <w:lang w:val="en-US"/>
          </w:rPr>
          <w:t>Zhou</w:t>
        </w:r>
        <w:r w:rsidRPr="7E774F56" w:rsidR="58064494">
          <w:rPr>
            <w:rStyle w:val="Hyperlink"/>
            <w:rFonts w:ascii="Lato" w:hAnsi="Lato" w:eastAsia="Lato" w:cs="Lato"/>
            <w:b w:val="0"/>
            <w:bCs w:val="0"/>
            <w:i w:val="0"/>
            <w:iCs w:val="0"/>
            <w:noProof w:val="0"/>
            <w:sz w:val="24"/>
            <w:szCs w:val="24"/>
            <w:u w:val="none"/>
            <w:lang w:val="en-US"/>
          </w:rPr>
          <w:t xml:space="preserve">, Z.-H. (2021). Semi-Supervised Learning. In </w:t>
        </w:r>
        <w:r w:rsidRPr="7E774F56" w:rsidR="58064494">
          <w:rPr>
            <w:rStyle w:val="Hyperlink"/>
            <w:rFonts w:ascii="Lato" w:hAnsi="Lato" w:eastAsia="Lato" w:cs="Lato"/>
            <w:b w:val="0"/>
            <w:bCs w:val="0"/>
            <w:i w:val="1"/>
            <w:iCs w:val="1"/>
            <w:noProof w:val="0"/>
            <w:sz w:val="24"/>
            <w:szCs w:val="24"/>
            <w:u w:val="none"/>
            <w:lang w:val="en-US"/>
          </w:rPr>
          <w:t>Machine Learning</w:t>
        </w:r>
        <w:r w:rsidRPr="7E774F56" w:rsidR="58064494">
          <w:rPr>
            <w:rStyle w:val="Hyperlink"/>
            <w:rFonts w:ascii="Lato" w:hAnsi="Lato" w:eastAsia="Lato" w:cs="Lato"/>
            <w:b w:val="0"/>
            <w:bCs w:val="0"/>
            <w:i w:val="0"/>
            <w:iCs w:val="0"/>
            <w:noProof w:val="0"/>
            <w:sz w:val="24"/>
            <w:szCs w:val="24"/>
            <w:u w:val="none"/>
            <w:lang w:val="en-US"/>
          </w:rPr>
          <w:t xml:space="preserve"> (pp. 315–340). Springer </w:t>
        </w:r>
        <w:r w:rsidRPr="7E774F56" w:rsidR="58064494">
          <w:rPr>
            <w:rStyle w:val="Hyperlink"/>
            <w:rFonts w:ascii="Lato" w:hAnsi="Lato" w:eastAsia="Lato" w:cs="Lato"/>
            <w:b w:val="0"/>
            <w:bCs w:val="0"/>
            <w:i w:val="0"/>
            <w:iCs w:val="0"/>
            <w:noProof w:val="0"/>
            <w:sz w:val="24"/>
            <w:szCs w:val="24"/>
            <w:u w:val="none"/>
            <w:lang w:val="en-US"/>
          </w:rPr>
          <w:t>Nature</w:t>
        </w:r>
        <w:r w:rsidRPr="7E774F56" w:rsidR="58064494">
          <w:rPr>
            <w:rStyle w:val="Hyperlink"/>
            <w:rFonts w:ascii="Lato" w:hAnsi="Lato" w:eastAsia="Lato" w:cs="Lato"/>
            <w:b w:val="0"/>
            <w:bCs w:val="0"/>
            <w:i w:val="0"/>
            <w:iCs w:val="0"/>
            <w:noProof w:val="0"/>
            <w:sz w:val="24"/>
            <w:szCs w:val="24"/>
            <w:u w:val="none"/>
            <w:lang w:val="en-US"/>
          </w:rPr>
          <w:t>.</w:t>
        </w:r>
      </w:hyperlink>
      <w:r w:rsidRPr="7E774F56" w:rsidR="58064494">
        <w:rPr>
          <w:rFonts w:ascii="Lato" w:hAnsi="Lato" w:eastAsia="Lato" w:cs="Lato"/>
          <w:b w:val="0"/>
          <w:bCs w:val="0"/>
          <w:i w:val="0"/>
          <w:iCs w:val="0"/>
          <w:noProof w:val="0"/>
          <w:sz w:val="24"/>
          <w:szCs w:val="24"/>
          <w:u w:val="none"/>
          <w:lang w:val="en-US"/>
        </w:rPr>
        <w:t xml:space="preserve">  </w:t>
      </w:r>
      <w:r w:rsidRPr="7E774F56" w:rsidR="58064494">
        <w:rPr>
          <w:rFonts w:ascii="Lato" w:hAnsi="Lato" w:eastAsia="Lato" w:cs="Lato"/>
          <w:b w:val="0"/>
          <w:bCs w:val="0"/>
          <w:i w:val="0"/>
          <w:iCs w:val="0"/>
          <w:noProof w:val="0"/>
          <w:sz w:val="24"/>
          <w:szCs w:val="24"/>
          <w:u w:val="none"/>
          <w:lang w:val="en-US"/>
        </w:rPr>
        <w:t xml:space="preserve"> </w:t>
      </w:r>
    </w:p>
    <w:p xmlns:wp14="http://schemas.microsoft.com/office/word/2010/wordml" w:rsidP="7E774F56" wp14:paraId="2C25D185" wp14:textId="4566FDED">
      <w:pPr>
        <w:pStyle w:val="Normal"/>
        <w:rPr>
          <w:rFonts w:ascii="Lato" w:hAnsi="Lato" w:eastAsia="Lato" w:cs="Lato"/>
          <w:b w:val="0"/>
          <w:bCs w:val="0"/>
          <w:i w:val="0"/>
          <w:iCs w:val="0"/>
          <w:noProof w:val="0"/>
          <w:color w:val="auto"/>
          <w:sz w:val="24"/>
          <w:szCs w:val="24"/>
          <w:u w:val="none"/>
          <w:lang w:val="en-US" w:eastAsia="ja-JP" w:bidi="ar-SA"/>
        </w:rPr>
      </w:pPr>
      <w:hyperlink r:id="Rc96774fee41c4523">
        <w:r w:rsidRPr="7E774F56" w:rsidR="6986A5F5">
          <w:rPr>
            <w:rStyle w:val="Hyperlink"/>
            <w:rFonts w:ascii="Lato" w:hAnsi="Lato" w:eastAsia="Lato" w:cs="Lato"/>
            <w:b w:val="0"/>
            <w:bCs w:val="0"/>
            <w:i w:val="0"/>
            <w:iCs w:val="0"/>
            <w:noProof w:val="0"/>
            <w:sz w:val="24"/>
            <w:szCs w:val="24"/>
            <w:u w:val="none"/>
            <w:lang w:val="en-US" w:eastAsia="ja-JP" w:bidi="ar-SA"/>
          </w:rPr>
          <w:t>Luo Z, Yang W, Yuan Y, et al. Semantic segmentation of agricultural images: A survey[J]. Information Processing in Agriculture, 2023.</w:t>
        </w:r>
      </w:hyperlink>
      <w:r w:rsidRPr="7E774F56" w:rsidR="425311E1">
        <w:rPr>
          <w:rFonts w:ascii="Lato" w:hAnsi="Lato" w:eastAsia="Lato" w:cs="Lato"/>
          <w:b w:val="0"/>
          <w:bCs w:val="0"/>
          <w:i w:val="0"/>
          <w:iCs w:val="0"/>
          <w:noProof w:val="0"/>
          <w:color w:val="auto"/>
          <w:sz w:val="24"/>
          <w:szCs w:val="24"/>
          <w:u w:val="none"/>
          <w:lang w:val="en-US" w:eastAsia="ja-JP" w:bidi="ar-SA"/>
        </w:rPr>
        <w:t xml:space="preserve"> </w:t>
      </w:r>
    </w:p>
    <w:p xmlns:wp14="http://schemas.microsoft.com/office/word/2010/wordml" w:rsidP="7E774F56" wp14:paraId="4977F67C" wp14:textId="45D05916">
      <w:pPr>
        <w:pStyle w:val="Normal"/>
        <w:rPr>
          <w:rFonts w:ascii="Lato" w:hAnsi="Lato" w:eastAsia="Lato" w:cs="Lato"/>
        </w:rPr>
      </w:pPr>
      <w:hyperlink r:id="R1cd92eff9683424f">
        <w:r w:rsidRPr="7E774F56" w:rsidR="3A6A5C4F">
          <w:rPr>
            <w:rStyle w:val="Hyperlink"/>
            <w:rFonts w:ascii="Lato" w:hAnsi="Lato" w:eastAsia="Lato" w:cs="Lato"/>
            <w:b w:val="0"/>
            <w:bCs w:val="0"/>
            <w:i w:val="0"/>
            <w:iCs w:val="0"/>
            <w:noProof w:val="0"/>
            <w:sz w:val="24"/>
            <w:szCs w:val="24"/>
            <w:u w:val="none"/>
            <w:lang w:val="en-US" w:eastAsia="ja-JP" w:bidi="ar-SA"/>
          </w:rPr>
          <w:t xml:space="preserve">Amorim W P, </w:t>
        </w:r>
        <w:r w:rsidRPr="7E774F56" w:rsidR="3A6A5C4F">
          <w:rPr>
            <w:rStyle w:val="Hyperlink"/>
            <w:rFonts w:ascii="Lato" w:hAnsi="Lato" w:eastAsia="Lato" w:cs="Lato"/>
            <w:b w:val="0"/>
            <w:bCs w:val="0"/>
            <w:i w:val="0"/>
            <w:iCs w:val="0"/>
            <w:noProof w:val="0"/>
            <w:sz w:val="24"/>
            <w:szCs w:val="24"/>
            <w:u w:val="none"/>
            <w:lang w:val="en-US" w:eastAsia="ja-JP" w:bidi="ar-SA"/>
          </w:rPr>
          <w:t>Tetila</w:t>
        </w:r>
        <w:r w:rsidRPr="7E774F56" w:rsidR="3A6A5C4F">
          <w:rPr>
            <w:rStyle w:val="Hyperlink"/>
            <w:rFonts w:ascii="Lato" w:hAnsi="Lato" w:eastAsia="Lato" w:cs="Lato"/>
            <w:b w:val="0"/>
            <w:bCs w:val="0"/>
            <w:i w:val="0"/>
            <w:iCs w:val="0"/>
            <w:noProof w:val="0"/>
            <w:sz w:val="24"/>
            <w:szCs w:val="24"/>
            <w:u w:val="none"/>
            <w:lang w:val="en-US" w:eastAsia="ja-JP" w:bidi="ar-SA"/>
          </w:rPr>
          <w:t xml:space="preserve"> E C, </w:t>
        </w:r>
        <w:r w:rsidRPr="7E774F56" w:rsidR="3A6A5C4F">
          <w:rPr>
            <w:rStyle w:val="Hyperlink"/>
            <w:rFonts w:ascii="Lato" w:hAnsi="Lato" w:eastAsia="Lato" w:cs="Lato"/>
            <w:b w:val="0"/>
            <w:bCs w:val="0"/>
            <w:i w:val="0"/>
            <w:iCs w:val="0"/>
            <w:noProof w:val="0"/>
            <w:sz w:val="24"/>
            <w:szCs w:val="24"/>
            <w:u w:val="none"/>
            <w:lang w:val="en-US" w:eastAsia="ja-JP" w:bidi="ar-SA"/>
          </w:rPr>
          <w:t>Pistori</w:t>
        </w:r>
        <w:r w:rsidRPr="7E774F56" w:rsidR="3A6A5C4F">
          <w:rPr>
            <w:rStyle w:val="Hyperlink"/>
            <w:rFonts w:ascii="Lato" w:hAnsi="Lato" w:eastAsia="Lato" w:cs="Lato"/>
            <w:b w:val="0"/>
            <w:bCs w:val="0"/>
            <w:i w:val="0"/>
            <w:iCs w:val="0"/>
            <w:noProof w:val="0"/>
            <w:sz w:val="24"/>
            <w:szCs w:val="24"/>
            <w:u w:val="none"/>
            <w:lang w:val="en-US" w:eastAsia="ja-JP" w:bidi="ar-SA"/>
          </w:rPr>
          <w:t xml:space="preserve"> H, et al. Semi-supervised learning with convolutional neural networks for </w:t>
        </w:r>
      </w:hyperlink>
      <w:bookmarkStart w:name="_Int_sxbUdUnr" w:id="1373022901"/>
      <w:r w:rsidRPr="7E774F56" w:rsidR="3A6A5C4F">
        <w:rPr>
          <w:rStyle w:val="Hyperlink"/>
          <w:rFonts w:ascii="Lato" w:hAnsi="Lato" w:eastAsia="Lato" w:cs="Lato"/>
          <w:b w:val="0"/>
          <w:bCs w:val="0"/>
          <w:i w:val="0"/>
          <w:iCs w:val="0"/>
          <w:noProof w:val="0"/>
          <w:sz w:val="24"/>
          <w:szCs w:val="24"/>
          <w:u w:val="none"/>
          <w:lang w:val="en-US" w:eastAsia="ja-JP" w:bidi="ar-SA"/>
        </w:rPr>
        <w:t>UAV</w:t>
      </w:r>
      <w:bookmarkEnd w:id="1373022901"/>
      <w:r w:rsidRPr="7E774F56" w:rsidR="3A6A5C4F">
        <w:rPr>
          <w:rStyle w:val="Hyperlink"/>
          <w:rFonts w:ascii="Lato" w:hAnsi="Lato" w:eastAsia="Lato" w:cs="Lato"/>
          <w:b w:val="0"/>
          <w:bCs w:val="0"/>
          <w:i w:val="0"/>
          <w:iCs w:val="0"/>
          <w:noProof w:val="0"/>
          <w:sz w:val="24"/>
          <w:szCs w:val="24"/>
          <w:u w:val="none"/>
          <w:lang w:val="en-US" w:eastAsia="ja-JP" w:bidi="ar-SA"/>
        </w:rPr>
        <w:t xml:space="preserve"> images automatic recognition[J]. Computers and Electronics in Agriculture, 2019, 164: 104932.</w:t>
      </w:r>
    </w:p>
    <w:p xmlns:wp14="http://schemas.microsoft.com/office/word/2010/wordml" w:rsidP="7E774F56" wp14:paraId="3D3BFBE3" wp14:textId="067EEEBF">
      <w:pPr>
        <w:pStyle w:val="Normal"/>
        <w:rPr>
          <w:rStyle w:val="Hyperlink"/>
          <w:rFonts w:ascii="Lato" w:hAnsi="Lato" w:eastAsia="Lato" w:cs="Lato"/>
          <w:b w:val="0"/>
          <w:bCs w:val="0"/>
          <w:i w:val="0"/>
          <w:iCs w:val="0"/>
          <w:noProof w:val="0"/>
          <w:sz w:val="24"/>
          <w:szCs w:val="24"/>
          <w:u w:val="none"/>
          <w:lang w:val="en-US" w:eastAsia="ja-JP" w:bidi="ar-SA"/>
        </w:rPr>
      </w:pPr>
      <w:hyperlink r:id="R6995b080fe7c4ece">
        <w:r w:rsidRPr="7E774F56" w:rsidR="468297DE">
          <w:rPr>
            <w:rStyle w:val="Hyperlink"/>
            <w:rFonts w:ascii="Lato" w:hAnsi="Lato" w:eastAsia="Lato" w:cs="Lato"/>
            <w:b w:val="0"/>
            <w:bCs w:val="0"/>
            <w:i w:val="0"/>
            <w:iCs w:val="0"/>
            <w:noProof w:val="0"/>
            <w:sz w:val="24"/>
            <w:szCs w:val="24"/>
            <w:u w:val="none"/>
            <w:lang w:val="en-US" w:eastAsia="ja-JP" w:bidi="ar-SA"/>
          </w:rPr>
          <w:t>Wu H, Prasad S. Semi-supervised deep learning using ps</w:t>
        </w:r>
        <w:r w:rsidRPr="7E774F56" w:rsidR="468297DE">
          <w:rPr>
            <w:rStyle w:val="Hyperlink"/>
            <w:rFonts w:ascii="Lato" w:hAnsi="Lato" w:eastAsia="Lato" w:cs="Lato"/>
            <w:b w:val="0"/>
            <w:bCs w:val="0"/>
            <w:i w:val="0"/>
            <w:iCs w:val="0"/>
            <w:noProof w:val="0"/>
            <w:sz w:val="24"/>
            <w:szCs w:val="24"/>
            <w:u w:val="none"/>
            <w:lang w:val="en-US" w:eastAsia="ja-JP" w:bidi="ar-SA"/>
          </w:rPr>
          <w:t>eudo labels for hyperspectral image classification[J]. IEEE Transactions on Image Processing, 2017, 27(3): 1259-1270.</w:t>
        </w:r>
      </w:hyperlink>
    </w:p>
    <w:p xmlns:wp14="http://schemas.microsoft.com/office/word/2010/wordml" w:rsidP="7E774F56" wp14:paraId="6822BBB8" wp14:textId="4BB2B452">
      <w:pPr>
        <w:pStyle w:val="Normal"/>
        <w:suppressLineNumbers w:val="0"/>
        <w:bidi w:val="0"/>
        <w:spacing w:before="0" w:beforeAutospacing="off" w:after="160" w:afterAutospacing="off" w:line="279" w:lineRule="auto"/>
        <w:ind w:left="0" w:right="0"/>
        <w:jc w:val="left"/>
        <w:rPr>
          <w:rFonts w:ascii="Lato" w:hAnsi="Lato" w:eastAsia="Lato" w:cs="Lato"/>
        </w:rPr>
      </w:pPr>
      <w:hyperlink r:id="R6d348bd63ebd4b29">
        <w:r w:rsidRPr="7E774F56" w:rsidR="671B7523">
          <w:rPr>
            <w:rStyle w:val="Hyperlink"/>
            <w:rFonts w:ascii="Lato" w:hAnsi="Lato" w:eastAsia="Lato" w:cs="Lato"/>
            <w:b w:val="0"/>
            <w:bCs w:val="0"/>
            <w:i w:val="0"/>
            <w:iCs w:val="0"/>
            <w:noProof w:val="0"/>
            <w:sz w:val="24"/>
            <w:szCs w:val="24"/>
            <w:u w:val="none"/>
            <w:lang w:val="en-US" w:eastAsia="ja-JP" w:bidi="ar-SA"/>
          </w:rPr>
          <w:t>Lee D H. Pseudo-label: The simple and efficient semi-supervised learning method for deep neural networks[</w:t>
        </w:r>
        <w:r w:rsidRPr="7E774F56" w:rsidR="671B7523">
          <w:rPr>
            <w:rStyle w:val="Hyperlink"/>
            <w:rFonts w:ascii="Lato" w:hAnsi="Lato" w:eastAsia="Lato" w:cs="Lato"/>
            <w:b w:val="0"/>
            <w:bCs w:val="0"/>
            <w:i w:val="0"/>
            <w:iCs w:val="0"/>
            <w:noProof w:val="0"/>
            <w:sz w:val="24"/>
            <w:szCs w:val="24"/>
            <w:u w:val="none"/>
            <w:lang w:val="en-US" w:eastAsia="ja-JP" w:bidi="ar-SA"/>
          </w:rPr>
          <w:t>C</w:t>
        </w:r>
        <w:r w:rsidRPr="7E774F56" w:rsidR="671B7523">
          <w:rPr>
            <w:rStyle w:val="Hyperlink"/>
            <w:rFonts w:ascii="Lato" w:hAnsi="Lato" w:eastAsia="Lato" w:cs="Lato"/>
            <w:b w:val="0"/>
            <w:bCs w:val="0"/>
            <w:i w:val="0"/>
            <w:iCs w:val="0"/>
            <w:noProof w:val="0"/>
            <w:sz w:val="24"/>
            <w:szCs w:val="24"/>
            <w:u w:val="none"/>
            <w:lang w:val="en-US" w:eastAsia="ja-JP" w:bidi="ar-SA"/>
          </w:rPr>
          <w:t>]/</w:t>
        </w:r>
        <w:r w:rsidRPr="7E774F56" w:rsidR="671B7523">
          <w:rPr>
            <w:rStyle w:val="Hyperlink"/>
            <w:rFonts w:ascii="Lato" w:hAnsi="Lato" w:eastAsia="Lato" w:cs="Lato"/>
            <w:b w:val="0"/>
            <w:bCs w:val="0"/>
            <w:i w:val="0"/>
            <w:iCs w:val="0"/>
            <w:noProof w:val="0"/>
            <w:sz w:val="24"/>
            <w:szCs w:val="24"/>
            <w:u w:val="none"/>
            <w:lang w:val="en-US" w:eastAsia="ja-JP" w:bidi="ar-SA"/>
          </w:rPr>
          <w:t>/</w:t>
        </w:r>
        <w:r w:rsidRPr="7E774F56" w:rsidR="671B7523">
          <w:rPr>
            <w:rStyle w:val="Hyperlink"/>
            <w:rFonts w:ascii="Lato" w:hAnsi="Lato" w:eastAsia="Lato" w:cs="Lato"/>
            <w:b w:val="0"/>
            <w:bCs w:val="0"/>
            <w:i w:val="0"/>
            <w:iCs w:val="0"/>
            <w:noProof w:val="0"/>
            <w:sz w:val="24"/>
            <w:szCs w:val="24"/>
            <w:u w:val="none"/>
            <w:lang w:val="en-US" w:eastAsia="ja-JP" w:bidi="ar-SA"/>
          </w:rPr>
          <w:t>Workshop on challenges in representation learning, ICML. 2013, 3(2): 896.</w:t>
        </w:r>
      </w:hyperlink>
    </w:p>
    <w:p xmlns:wp14="http://schemas.microsoft.com/office/word/2010/wordml" w:rsidP="7E774F56" wp14:paraId="2C078E63" wp14:textId="0AB2D790">
      <w:pPr>
        <w:pStyle w:val="Normal"/>
        <w:suppressLineNumbers w:val="0"/>
        <w:bidi w:val="0"/>
        <w:spacing w:before="0" w:beforeAutospacing="off" w:after="160" w:afterAutospacing="off" w:line="279" w:lineRule="auto"/>
        <w:ind w:left="0" w:right="0"/>
        <w:jc w:val="left"/>
        <w:rPr>
          <w:rFonts w:ascii="Lato" w:hAnsi="Lato" w:eastAsia="Lato" w:cs="Lato"/>
          <w:b w:val="0"/>
          <w:bCs w:val="0"/>
          <w:i w:val="0"/>
          <w:iCs w:val="0"/>
          <w:noProof w:val="0"/>
          <w:sz w:val="24"/>
          <w:szCs w:val="24"/>
          <w:u w:val="none"/>
          <w:lang w:val="en-US"/>
        </w:rPr>
      </w:pPr>
      <w:hyperlink r:id="R870a88023eeb43ff">
        <w:r w:rsidRPr="7E774F56" w:rsidR="06C9E965">
          <w:rPr>
            <w:rStyle w:val="Hyperlink"/>
            <w:rFonts w:ascii="Lato" w:hAnsi="Lato" w:eastAsia="Lato" w:cs="Lato"/>
            <w:b w:val="0"/>
            <w:bCs w:val="0"/>
            <w:i w:val="0"/>
            <w:iCs w:val="0"/>
            <w:noProof w:val="0"/>
            <w:sz w:val="24"/>
            <w:szCs w:val="24"/>
            <w:u w:val="none"/>
            <w:lang w:val="en-US" w:eastAsia="ja-JP" w:bidi="ar-SA"/>
          </w:rPr>
          <w:t>Z. Feng, Q. Zhou, Q. Gu, X. Tan, G. Cheng, X. Lu, J. Shi, and L. Ma, “</w:t>
        </w:r>
        <w:r w:rsidRPr="7E774F56" w:rsidR="06C9E965">
          <w:rPr>
            <w:rStyle w:val="Hyperlink"/>
            <w:rFonts w:ascii="Lato" w:hAnsi="Lato" w:eastAsia="Lato" w:cs="Lato"/>
            <w:b w:val="0"/>
            <w:bCs w:val="0"/>
            <w:i w:val="0"/>
            <w:iCs w:val="0"/>
            <w:noProof w:val="0"/>
            <w:sz w:val="24"/>
            <w:szCs w:val="24"/>
            <w:u w:val="none"/>
            <w:lang w:val="en-US" w:eastAsia="ja-JP" w:bidi="ar-SA"/>
          </w:rPr>
          <w:t>Dmt</w:t>
        </w:r>
        <w:r w:rsidRPr="7E774F56" w:rsidR="06C9E965">
          <w:rPr>
            <w:rStyle w:val="Hyperlink"/>
            <w:rFonts w:ascii="Lato" w:hAnsi="Lato" w:eastAsia="Lato" w:cs="Lato"/>
            <w:b w:val="0"/>
            <w:bCs w:val="0"/>
            <w:i w:val="0"/>
            <w:iCs w:val="0"/>
            <w:noProof w:val="0"/>
            <w:sz w:val="24"/>
            <w:szCs w:val="24"/>
            <w:u w:val="none"/>
            <w:lang w:val="en-US" w:eastAsia="ja-JP" w:bidi="ar-SA"/>
          </w:rPr>
          <w:t xml:space="preserve">: Dynamic mutual training for semi- supervised learning,” </w:t>
        </w:r>
        <w:r w:rsidRPr="7E774F56" w:rsidR="06C9E965">
          <w:rPr>
            <w:rStyle w:val="Hyperlink"/>
            <w:rFonts w:ascii="Lato" w:hAnsi="Lato" w:eastAsia="Lato" w:cs="Lato"/>
            <w:b w:val="0"/>
            <w:bCs w:val="0"/>
            <w:i w:val="0"/>
            <w:iCs w:val="0"/>
            <w:noProof w:val="0"/>
            <w:sz w:val="24"/>
            <w:szCs w:val="24"/>
            <w:u w:val="none"/>
            <w:lang w:val="en-US" w:eastAsia="ja-JP" w:bidi="ar-SA"/>
          </w:rPr>
          <w:t>Pattern Recognition</w:t>
        </w:r>
        <w:r w:rsidRPr="7E774F56" w:rsidR="06C9E965">
          <w:rPr>
            <w:rStyle w:val="Hyperlink"/>
            <w:rFonts w:ascii="Lato" w:hAnsi="Lato" w:eastAsia="Lato" w:cs="Lato"/>
            <w:b w:val="0"/>
            <w:bCs w:val="0"/>
            <w:i w:val="0"/>
            <w:iCs w:val="0"/>
            <w:noProof w:val="0"/>
            <w:sz w:val="24"/>
            <w:szCs w:val="24"/>
            <w:u w:val="none"/>
            <w:lang w:val="en-US" w:eastAsia="ja-JP" w:bidi="ar-SA"/>
          </w:rPr>
          <w:t>, p. 108777, 2022.</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Rp3jN0xsbfDQe" int2:id="jDrWJ0u4">
      <int2:state int2:type="AugLoop_Text_Critique" int2:value="Rejected"/>
    </int2:textHash>
    <int2:textHash int2:hashCode="5z8s7snazmt3m5" int2:id="qP6360yk">
      <int2:state int2:type="AugLoop_Text_Critique" int2:value="Rejected"/>
    </int2:textHash>
    <int2:textHash int2:hashCode="zib8S665IVVLti" int2:id="MFlKvppq">
      <int2:state int2:type="AugLoop_Text_Critique" int2:value="Rejected"/>
    </int2:textHash>
    <int2:textHash int2:hashCode="YM6ywskvxUUTRb" int2:id="IKHsvZpf">
      <int2:state int2:type="AugLoop_Text_Critique" int2:value="Rejected"/>
    </int2:textHash>
    <int2:textHash int2:hashCode="jU6tTzGob5drAN" int2:id="DwfNTLki">
      <int2:state int2:type="AugLoop_Text_Critique" int2:value="Rejected"/>
    </int2:textHash>
    <int2:textHash int2:hashCode="HWAoD9JESmfZ0D" int2:id="kj7R2ghd">
      <int2:state int2:type="AugLoop_Text_Critique" int2:value="Rejected"/>
    </int2:textHash>
    <int2:textHash int2:hashCode="U7ljaiIIGDeRTv" int2:id="J6ntNCIV">
      <int2:state int2:type="AugLoop_Text_Critique" int2:value="Rejected"/>
    </int2:textHash>
    <int2:textHash int2:hashCode="hX7CwftysrVTue" int2:id="LukaHIBn">
      <int2:state int2:type="AugLoop_Text_Critique" int2:value="Rejected"/>
    </int2:textHash>
    <int2:textHash int2:hashCode="egSYE3CqVf6xjP" int2:id="TxbcGsvN">
      <int2:state int2:type="AugLoop_Text_Critique" int2:value="Rejected"/>
    </int2:textHash>
    <int2:bookmark int2:bookmarkName="_Int_sxbUdUnr" int2:invalidationBookmarkName="" int2:hashCode="Ha4sr87gmHtpQu" int2:id="813CHVZI">
      <int2:state int2:type="AugLoop_Acronyms_AcronymsCritique" int2:value="Rejected"/>
    </int2:bookmark>
    <int2:bookmark int2:bookmarkName="_Int_zPxb6jEw" int2:invalidationBookmarkName="" int2:hashCode="RgkmDM2+dFzUpL" int2:id="SZh3IbL8">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16599f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90ce3c"/>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nsid w:val="1133dca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377ef9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61b4d"/>
    <w:multiLevelType xmlns:w="http://schemas.openxmlformats.org/wordprocessingml/2006/main" w:val="hybridMultilevel"/>
    <w:lvl xmlns:w="http://schemas.openxmlformats.org/wordprocessingml/2006/main" w:ilvl="0">
      <w:start w:val="50"/>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f8f7f64"/>
    <w:multiLevelType xmlns:w="http://schemas.openxmlformats.org/wordprocessingml/2006/main" w:val="hybridMultilevel"/>
    <w:lvl xmlns:w="http://schemas.openxmlformats.org/wordprocessingml/2006/main" w:ilvl="0">
      <w:start w:val="50"/>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ddfc7b"/>
    <w:multiLevelType xmlns:w="http://schemas.openxmlformats.org/wordprocessingml/2006/main" w:val="hybridMultilevel"/>
    <w:lvl xmlns:w="http://schemas.openxmlformats.org/wordprocessingml/2006/main" w:ilvl="0">
      <w:start w:val="50"/>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30B158"/>
    <w:rsid w:val="0046EBFE"/>
    <w:rsid w:val="009F2195"/>
    <w:rsid w:val="01A2BC32"/>
    <w:rsid w:val="01E2BC5F"/>
    <w:rsid w:val="01E535EA"/>
    <w:rsid w:val="023AF1F6"/>
    <w:rsid w:val="02642F13"/>
    <w:rsid w:val="02D220A2"/>
    <w:rsid w:val="03704487"/>
    <w:rsid w:val="0375B8AF"/>
    <w:rsid w:val="037E8CC0"/>
    <w:rsid w:val="039C8B8D"/>
    <w:rsid w:val="039E94E5"/>
    <w:rsid w:val="03ABBE34"/>
    <w:rsid w:val="03CDB930"/>
    <w:rsid w:val="04694CAE"/>
    <w:rsid w:val="047E8C1B"/>
    <w:rsid w:val="05028871"/>
    <w:rsid w:val="0584A8EB"/>
    <w:rsid w:val="059BCFD5"/>
    <w:rsid w:val="05E2F2F7"/>
    <w:rsid w:val="05FD2018"/>
    <w:rsid w:val="06B62D82"/>
    <w:rsid w:val="06C9E965"/>
    <w:rsid w:val="072F7547"/>
    <w:rsid w:val="076CDB79"/>
    <w:rsid w:val="07C9028B"/>
    <w:rsid w:val="07FDB804"/>
    <w:rsid w:val="0806D2BC"/>
    <w:rsid w:val="0835173C"/>
    <w:rsid w:val="08AA337A"/>
    <w:rsid w:val="08B9F090"/>
    <w:rsid w:val="08CC2E56"/>
    <w:rsid w:val="0932F40C"/>
    <w:rsid w:val="09483A61"/>
    <w:rsid w:val="097D3B24"/>
    <w:rsid w:val="099440C0"/>
    <w:rsid w:val="09BC143E"/>
    <w:rsid w:val="0A274140"/>
    <w:rsid w:val="0A3EF1B1"/>
    <w:rsid w:val="0A6643E2"/>
    <w:rsid w:val="0B1710FD"/>
    <w:rsid w:val="0B1DDA2B"/>
    <w:rsid w:val="0B4497F8"/>
    <w:rsid w:val="0B511B71"/>
    <w:rsid w:val="0B8C9BDB"/>
    <w:rsid w:val="0BBE4E7D"/>
    <w:rsid w:val="0BC311A1"/>
    <w:rsid w:val="0BFAE468"/>
    <w:rsid w:val="0C021443"/>
    <w:rsid w:val="0C0B1159"/>
    <w:rsid w:val="0CB2E15E"/>
    <w:rsid w:val="0D18A3BA"/>
    <w:rsid w:val="0D2FD617"/>
    <w:rsid w:val="0D999434"/>
    <w:rsid w:val="0D9DE4A4"/>
    <w:rsid w:val="0DA3D637"/>
    <w:rsid w:val="0DDC39A3"/>
    <w:rsid w:val="0E4281D0"/>
    <w:rsid w:val="0E5C6D18"/>
    <w:rsid w:val="0EFAB263"/>
    <w:rsid w:val="0F200A51"/>
    <w:rsid w:val="0F780A04"/>
    <w:rsid w:val="0F9BD9FD"/>
    <w:rsid w:val="0FDE4192"/>
    <w:rsid w:val="106E1394"/>
    <w:rsid w:val="10DB76F9"/>
    <w:rsid w:val="112AB9B7"/>
    <w:rsid w:val="1203473A"/>
    <w:rsid w:val="1224E4E1"/>
    <w:rsid w:val="125341B2"/>
    <w:rsid w:val="12D37ABF"/>
    <w:rsid w:val="12E549AF"/>
    <w:rsid w:val="131377C1"/>
    <w:rsid w:val="13263BB3"/>
    <w:rsid w:val="13E0EF54"/>
    <w:rsid w:val="13F6D93F"/>
    <w:rsid w:val="1417DE13"/>
    <w:rsid w:val="144CD844"/>
    <w:rsid w:val="146F4B20"/>
    <w:rsid w:val="149B555C"/>
    <w:rsid w:val="14CA89A6"/>
    <w:rsid w:val="14DC6438"/>
    <w:rsid w:val="14EC332D"/>
    <w:rsid w:val="159B7F4C"/>
    <w:rsid w:val="1619481F"/>
    <w:rsid w:val="16619260"/>
    <w:rsid w:val="16677EFD"/>
    <w:rsid w:val="167D2E03"/>
    <w:rsid w:val="17016C6B"/>
    <w:rsid w:val="172D5962"/>
    <w:rsid w:val="17667B28"/>
    <w:rsid w:val="1769D6E6"/>
    <w:rsid w:val="176F32E0"/>
    <w:rsid w:val="17B017DA"/>
    <w:rsid w:val="17B8A238"/>
    <w:rsid w:val="17DA4B70"/>
    <w:rsid w:val="182F9E79"/>
    <w:rsid w:val="185D99D9"/>
    <w:rsid w:val="187288BE"/>
    <w:rsid w:val="1905A747"/>
    <w:rsid w:val="191C92EB"/>
    <w:rsid w:val="195917E4"/>
    <w:rsid w:val="199C20CA"/>
    <w:rsid w:val="19D13AEE"/>
    <w:rsid w:val="1A29DE61"/>
    <w:rsid w:val="1A6ED9CD"/>
    <w:rsid w:val="1AA8C7CB"/>
    <w:rsid w:val="1B29EC02"/>
    <w:rsid w:val="1B41B0E2"/>
    <w:rsid w:val="1B76E67B"/>
    <w:rsid w:val="1B7FF77B"/>
    <w:rsid w:val="1BB7A9EA"/>
    <w:rsid w:val="1BBE3AFE"/>
    <w:rsid w:val="1C5A3A01"/>
    <w:rsid w:val="1C6FADA8"/>
    <w:rsid w:val="1C6FCC85"/>
    <w:rsid w:val="1D45F9E1"/>
    <w:rsid w:val="1D7439C4"/>
    <w:rsid w:val="1DCFAB8A"/>
    <w:rsid w:val="1DEA696C"/>
    <w:rsid w:val="1E09141D"/>
    <w:rsid w:val="1EC03D31"/>
    <w:rsid w:val="1ECCF803"/>
    <w:rsid w:val="1EE1CA42"/>
    <w:rsid w:val="1F59C3F1"/>
    <w:rsid w:val="1F826647"/>
    <w:rsid w:val="1FB9EB4D"/>
    <w:rsid w:val="1FF10B01"/>
    <w:rsid w:val="20D572A3"/>
    <w:rsid w:val="21411C40"/>
    <w:rsid w:val="2155BBAE"/>
    <w:rsid w:val="2181AC94"/>
    <w:rsid w:val="218CDB62"/>
    <w:rsid w:val="21E126F8"/>
    <w:rsid w:val="21E93287"/>
    <w:rsid w:val="22196B04"/>
    <w:rsid w:val="230D2DF7"/>
    <w:rsid w:val="231D964B"/>
    <w:rsid w:val="23460205"/>
    <w:rsid w:val="237F5C46"/>
    <w:rsid w:val="2414D980"/>
    <w:rsid w:val="24456EE2"/>
    <w:rsid w:val="2459902A"/>
    <w:rsid w:val="248C7675"/>
    <w:rsid w:val="249C80F6"/>
    <w:rsid w:val="24DDA481"/>
    <w:rsid w:val="25110C54"/>
    <w:rsid w:val="25321A71"/>
    <w:rsid w:val="25A7ACCB"/>
    <w:rsid w:val="25C05A55"/>
    <w:rsid w:val="25D1D839"/>
    <w:rsid w:val="25D847CD"/>
    <w:rsid w:val="26A2B1FF"/>
    <w:rsid w:val="26C420F6"/>
    <w:rsid w:val="27437D2C"/>
    <w:rsid w:val="279130EC"/>
    <w:rsid w:val="27FC1CE6"/>
    <w:rsid w:val="28137D1C"/>
    <w:rsid w:val="281A8E72"/>
    <w:rsid w:val="28255A03"/>
    <w:rsid w:val="283E8260"/>
    <w:rsid w:val="28BBFF2B"/>
    <w:rsid w:val="28C60242"/>
    <w:rsid w:val="28DF4D8D"/>
    <w:rsid w:val="291ADA85"/>
    <w:rsid w:val="291D9004"/>
    <w:rsid w:val="2925B651"/>
    <w:rsid w:val="292D014D"/>
    <w:rsid w:val="29F23C32"/>
    <w:rsid w:val="2A8222C6"/>
    <w:rsid w:val="2AB0F402"/>
    <w:rsid w:val="2B8B1C9F"/>
    <w:rsid w:val="2C42A1AD"/>
    <w:rsid w:val="2CA871CF"/>
    <w:rsid w:val="2CA9DA0C"/>
    <w:rsid w:val="2CB5BF04"/>
    <w:rsid w:val="2CF867CD"/>
    <w:rsid w:val="2D17621B"/>
    <w:rsid w:val="2D2C40B2"/>
    <w:rsid w:val="2D4CA1C3"/>
    <w:rsid w:val="2D591A67"/>
    <w:rsid w:val="2D624B76"/>
    <w:rsid w:val="2D64C0B2"/>
    <w:rsid w:val="2DCBC431"/>
    <w:rsid w:val="2DDAA59F"/>
    <w:rsid w:val="2DF3CDFC"/>
    <w:rsid w:val="2DFD6468"/>
    <w:rsid w:val="2E2F9C24"/>
    <w:rsid w:val="2E49826D"/>
    <w:rsid w:val="2EAD867B"/>
    <w:rsid w:val="2F221181"/>
    <w:rsid w:val="2FE14F37"/>
    <w:rsid w:val="301C3CAB"/>
    <w:rsid w:val="30DD0536"/>
    <w:rsid w:val="30E9D94A"/>
    <w:rsid w:val="31190F8F"/>
    <w:rsid w:val="318655CE"/>
    <w:rsid w:val="319C0F1C"/>
    <w:rsid w:val="3218F609"/>
    <w:rsid w:val="32428252"/>
    <w:rsid w:val="328AD611"/>
    <w:rsid w:val="32B4DFF0"/>
    <w:rsid w:val="32BB8782"/>
    <w:rsid w:val="330A2964"/>
    <w:rsid w:val="3313501E"/>
    <w:rsid w:val="331DAABB"/>
    <w:rsid w:val="33731EDA"/>
    <w:rsid w:val="3392D716"/>
    <w:rsid w:val="3449E723"/>
    <w:rsid w:val="3450B051"/>
    <w:rsid w:val="348D65FD"/>
    <w:rsid w:val="34A5F9C5"/>
    <w:rsid w:val="34F8B7EF"/>
    <w:rsid w:val="35173BD5"/>
    <w:rsid w:val="3538BC80"/>
    <w:rsid w:val="3556AA3A"/>
    <w:rsid w:val="3580945B"/>
    <w:rsid w:val="35A943D2"/>
    <w:rsid w:val="35C451EB"/>
    <w:rsid w:val="360E8721"/>
    <w:rsid w:val="36279287"/>
    <w:rsid w:val="36490CB3"/>
    <w:rsid w:val="36D48CE1"/>
    <w:rsid w:val="36D9354F"/>
    <w:rsid w:val="37189B7E"/>
    <w:rsid w:val="3719EB31"/>
    <w:rsid w:val="371EB7F8"/>
    <w:rsid w:val="38B3025C"/>
    <w:rsid w:val="38B46BDF"/>
    <w:rsid w:val="38FF4250"/>
    <w:rsid w:val="39796AE8"/>
    <w:rsid w:val="3A1476F7"/>
    <w:rsid w:val="3A27E1FB"/>
    <w:rsid w:val="3A6A5C4F"/>
    <w:rsid w:val="3A7D962F"/>
    <w:rsid w:val="3AB928A7"/>
    <w:rsid w:val="3ACB1121"/>
    <w:rsid w:val="3ADB1C31"/>
    <w:rsid w:val="3B1F41D0"/>
    <w:rsid w:val="3B4C34BA"/>
    <w:rsid w:val="3B9CDFB3"/>
    <w:rsid w:val="3BE1A3D1"/>
    <w:rsid w:val="3BE52FA6"/>
    <w:rsid w:val="3C0B15DB"/>
    <w:rsid w:val="3C16925E"/>
    <w:rsid w:val="3C57AD67"/>
    <w:rsid w:val="3CC48A74"/>
    <w:rsid w:val="3CD6463D"/>
    <w:rsid w:val="3D09BE6C"/>
    <w:rsid w:val="3D2C19FF"/>
    <w:rsid w:val="3D472889"/>
    <w:rsid w:val="3D4C17B9"/>
    <w:rsid w:val="3DEC1BF6"/>
    <w:rsid w:val="3E2297DB"/>
    <w:rsid w:val="3EA10C5E"/>
    <w:rsid w:val="3EE1A692"/>
    <w:rsid w:val="3EE7E81A"/>
    <w:rsid w:val="3EF399DB"/>
    <w:rsid w:val="3F011077"/>
    <w:rsid w:val="3F623791"/>
    <w:rsid w:val="3F65D8B4"/>
    <w:rsid w:val="3F737D00"/>
    <w:rsid w:val="3F85EDE7"/>
    <w:rsid w:val="40B99155"/>
    <w:rsid w:val="40DCA135"/>
    <w:rsid w:val="411CB1A0"/>
    <w:rsid w:val="41206A23"/>
    <w:rsid w:val="415A389D"/>
    <w:rsid w:val="4163A97F"/>
    <w:rsid w:val="41BEE05B"/>
    <w:rsid w:val="42171982"/>
    <w:rsid w:val="422ED60D"/>
    <w:rsid w:val="424A232F"/>
    <w:rsid w:val="425311E1"/>
    <w:rsid w:val="4273CD9B"/>
    <w:rsid w:val="42EB1C83"/>
    <w:rsid w:val="43181CB8"/>
    <w:rsid w:val="432B20D8"/>
    <w:rsid w:val="437EDBB9"/>
    <w:rsid w:val="43F0418B"/>
    <w:rsid w:val="442317AF"/>
    <w:rsid w:val="4596B825"/>
    <w:rsid w:val="45F0A216"/>
    <w:rsid w:val="4603C8D4"/>
    <w:rsid w:val="468297DE"/>
    <w:rsid w:val="468D6F75"/>
    <w:rsid w:val="46B29697"/>
    <w:rsid w:val="46F47E00"/>
    <w:rsid w:val="481BA540"/>
    <w:rsid w:val="48524CDC"/>
    <w:rsid w:val="486DC69C"/>
    <w:rsid w:val="488ECA60"/>
    <w:rsid w:val="48DEC13B"/>
    <w:rsid w:val="492842D8"/>
    <w:rsid w:val="49D343B8"/>
    <w:rsid w:val="49EE1D3D"/>
    <w:rsid w:val="4A39E7F2"/>
    <w:rsid w:val="4A4E8760"/>
    <w:rsid w:val="4AC41339"/>
    <w:rsid w:val="4B053557"/>
    <w:rsid w:val="4B23FC39"/>
    <w:rsid w:val="4B469EB2"/>
    <w:rsid w:val="4B89ED9E"/>
    <w:rsid w:val="4C1661FD"/>
    <w:rsid w:val="4C3E05E0"/>
    <w:rsid w:val="4C5FE39A"/>
    <w:rsid w:val="4D738C85"/>
    <w:rsid w:val="4D9F1157"/>
    <w:rsid w:val="4DFBB3FB"/>
    <w:rsid w:val="4E88BD22"/>
    <w:rsid w:val="4E9AB7F0"/>
    <w:rsid w:val="4EA84A58"/>
    <w:rsid w:val="4F21F883"/>
    <w:rsid w:val="4F9B84B1"/>
    <w:rsid w:val="4FCF9EE8"/>
    <w:rsid w:val="4FD8A67A"/>
    <w:rsid w:val="50441AB9"/>
    <w:rsid w:val="505D5EC1"/>
    <w:rsid w:val="50665BD7"/>
    <w:rsid w:val="50721EF2"/>
    <w:rsid w:val="509003B6"/>
    <w:rsid w:val="509217A3"/>
    <w:rsid w:val="50A627C7"/>
    <w:rsid w:val="50BDC8E4"/>
    <w:rsid w:val="50C9CA12"/>
    <w:rsid w:val="50E15852"/>
    <w:rsid w:val="50E3486C"/>
    <w:rsid w:val="5115FE7B"/>
    <w:rsid w:val="51A7ABB8"/>
    <w:rsid w:val="51F92F22"/>
    <w:rsid w:val="520DEF53"/>
    <w:rsid w:val="522B1105"/>
    <w:rsid w:val="525B5296"/>
    <w:rsid w:val="5291E725"/>
    <w:rsid w:val="529D4A44"/>
    <w:rsid w:val="52D9B052"/>
    <w:rsid w:val="52F00FB9"/>
    <w:rsid w:val="530B80F0"/>
    <w:rsid w:val="533D4687"/>
    <w:rsid w:val="537FFFAF"/>
    <w:rsid w:val="53E7216D"/>
    <w:rsid w:val="544D9C4E"/>
    <w:rsid w:val="54AFEAAF"/>
    <w:rsid w:val="54DC8BC4"/>
    <w:rsid w:val="553974AA"/>
    <w:rsid w:val="553AF364"/>
    <w:rsid w:val="5558B6D3"/>
    <w:rsid w:val="55B4C975"/>
    <w:rsid w:val="564D9E38"/>
    <w:rsid w:val="56F69A1A"/>
    <w:rsid w:val="576DE6E3"/>
    <w:rsid w:val="576F1424"/>
    <w:rsid w:val="57853FFF"/>
    <w:rsid w:val="57F0C544"/>
    <w:rsid w:val="57FCFD62"/>
    <w:rsid w:val="58064494"/>
    <w:rsid w:val="5853E4A9"/>
    <w:rsid w:val="586838C7"/>
    <w:rsid w:val="58905795"/>
    <w:rsid w:val="58FCD28B"/>
    <w:rsid w:val="590B32A8"/>
    <w:rsid w:val="59211060"/>
    <w:rsid w:val="59333AFF"/>
    <w:rsid w:val="593C1961"/>
    <w:rsid w:val="594FC8E4"/>
    <w:rsid w:val="59A214F5"/>
    <w:rsid w:val="59E7DFCD"/>
    <w:rsid w:val="5A0DEA28"/>
    <w:rsid w:val="5A190138"/>
    <w:rsid w:val="5ABBE23E"/>
    <w:rsid w:val="5AFD0501"/>
    <w:rsid w:val="5B1D57A6"/>
    <w:rsid w:val="5B30CBB1"/>
    <w:rsid w:val="5B50416F"/>
    <w:rsid w:val="5BFB6AE1"/>
    <w:rsid w:val="5C5E1085"/>
    <w:rsid w:val="5C81EE3F"/>
    <w:rsid w:val="5C9BDFEA"/>
    <w:rsid w:val="5C9CD171"/>
    <w:rsid w:val="5CB72982"/>
    <w:rsid w:val="5CC41FC5"/>
    <w:rsid w:val="5D8F9A04"/>
    <w:rsid w:val="5E122908"/>
    <w:rsid w:val="5EED96EA"/>
    <w:rsid w:val="5EF063A5"/>
    <w:rsid w:val="5F167A3F"/>
    <w:rsid w:val="5F1E7DA3"/>
    <w:rsid w:val="5F6C140F"/>
    <w:rsid w:val="5F9051E4"/>
    <w:rsid w:val="60143E23"/>
    <w:rsid w:val="6089C2E0"/>
    <w:rsid w:val="609B697A"/>
    <w:rsid w:val="60EC3D06"/>
    <w:rsid w:val="60FA4DF8"/>
    <w:rsid w:val="611AC916"/>
    <w:rsid w:val="622C00A3"/>
    <w:rsid w:val="62562E4C"/>
    <w:rsid w:val="6289998A"/>
    <w:rsid w:val="63837E62"/>
    <w:rsid w:val="63D0FEB3"/>
    <w:rsid w:val="63D30A3C"/>
    <w:rsid w:val="644F1647"/>
    <w:rsid w:val="645D749A"/>
    <w:rsid w:val="648EBAF9"/>
    <w:rsid w:val="64B76DF0"/>
    <w:rsid w:val="64D563E4"/>
    <w:rsid w:val="6535658F"/>
    <w:rsid w:val="6557970D"/>
    <w:rsid w:val="65A98A69"/>
    <w:rsid w:val="66084A3C"/>
    <w:rsid w:val="671B7523"/>
    <w:rsid w:val="677651B9"/>
    <w:rsid w:val="67B4FB68"/>
    <w:rsid w:val="67BC6286"/>
    <w:rsid w:val="67CA9B82"/>
    <w:rsid w:val="6807C66C"/>
    <w:rsid w:val="680F1F8A"/>
    <w:rsid w:val="68415836"/>
    <w:rsid w:val="689354A1"/>
    <w:rsid w:val="689B4227"/>
    <w:rsid w:val="6986A5F5"/>
    <w:rsid w:val="699D9A10"/>
    <w:rsid w:val="6A30B158"/>
    <w:rsid w:val="6A44923C"/>
    <w:rsid w:val="6A78AAD2"/>
    <w:rsid w:val="6A7B2744"/>
    <w:rsid w:val="6A80D11F"/>
    <w:rsid w:val="6AF4A72D"/>
    <w:rsid w:val="6B4EBF3D"/>
    <w:rsid w:val="6B9D4CFE"/>
    <w:rsid w:val="6BA996BB"/>
    <w:rsid w:val="6BC35008"/>
    <w:rsid w:val="6BD2E2E9"/>
    <w:rsid w:val="6BDE1C21"/>
    <w:rsid w:val="6C1E8CDB"/>
    <w:rsid w:val="6CCBB4CA"/>
    <w:rsid w:val="6CEDCF54"/>
    <w:rsid w:val="6D0A2320"/>
    <w:rsid w:val="6D2987CB"/>
    <w:rsid w:val="6D6EB34A"/>
    <w:rsid w:val="6D706A4B"/>
    <w:rsid w:val="6DC6F6B2"/>
    <w:rsid w:val="6DD028E0"/>
    <w:rsid w:val="6DEB16AA"/>
    <w:rsid w:val="6DEE4092"/>
    <w:rsid w:val="6EA5F381"/>
    <w:rsid w:val="6EB8DF78"/>
    <w:rsid w:val="6EDFE23C"/>
    <w:rsid w:val="6F280897"/>
    <w:rsid w:val="6F3DE57A"/>
    <w:rsid w:val="6F6ABAB4"/>
    <w:rsid w:val="6F841F23"/>
    <w:rsid w:val="6FB35AC3"/>
    <w:rsid w:val="6FF05779"/>
    <w:rsid w:val="7009579D"/>
    <w:rsid w:val="700CDB94"/>
    <w:rsid w:val="70267C5B"/>
    <w:rsid w:val="703341BE"/>
    <w:rsid w:val="704EA528"/>
    <w:rsid w:val="707DB05D"/>
    <w:rsid w:val="70A6540C"/>
    <w:rsid w:val="70DF4136"/>
    <w:rsid w:val="71037F17"/>
    <w:rsid w:val="7128B286"/>
    <w:rsid w:val="71775779"/>
    <w:rsid w:val="71AEB3B3"/>
    <w:rsid w:val="71B7F926"/>
    <w:rsid w:val="71CF121F"/>
    <w:rsid w:val="727B75AB"/>
    <w:rsid w:val="729804D6"/>
    <w:rsid w:val="72DEF1CC"/>
    <w:rsid w:val="731AA762"/>
    <w:rsid w:val="7327F83B"/>
    <w:rsid w:val="7340F85F"/>
    <w:rsid w:val="735947AE"/>
    <w:rsid w:val="73ACE37D"/>
    <w:rsid w:val="73BEA167"/>
    <w:rsid w:val="73DEE823"/>
    <w:rsid w:val="7417460C"/>
    <w:rsid w:val="74A3CF33"/>
    <w:rsid w:val="74EF99E8"/>
    <w:rsid w:val="75002B0B"/>
    <w:rsid w:val="75043956"/>
    <w:rsid w:val="75307B85"/>
    <w:rsid w:val="75644EA9"/>
    <w:rsid w:val="7579C52F"/>
    <w:rsid w:val="75B3166D"/>
    <w:rsid w:val="75F554DF"/>
    <w:rsid w:val="7616928E"/>
    <w:rsid w:val="761C18FF"/>
    <w:rsid w:val="7643D652"/>
    <w:rsid w:val="7666622B"/>
    <w:rsid w:val="76A28342"/>
    <w:rsid w:val="76DCA7B9"/>
    <w:rsid w:val="76E63FF7"/>
    <w:rsid w:val="771FBE93"/>
    <w:rsid w:val="774EE6CE"/>
    <w:rsid w:val="77A08F86"/>
    <w:rsid w:val="78080DD2"/>
    <w:rsid w:val="787C5B98"/>
    <w:rsid w:val="789E52AB"/>
    <w:rsid w:val="78AB8A7C"/>
    <w:rsid w:val="7972170E"/>
    <w:rsid w:val="79800162"/>
    <w:rsid w:val="79D2EDF5"/>
    <w:rsid w:val="7A4A5D7C"/>
    <w:rsid w:val="7A56E68B"/>
    <w:rsid w:val="7A68014A"/>
    <w:rsid w:val="7A8E5870"/>
    <w:rsid w:val="7AD0B9E3"/>
    <w:rsid w:val="7AF8FFAC"/>
    <w:rsid w:val="7BD7B921"/>
    <w:rsid w:val="7C778202"/>
    <w:rsid w:val="7CA388AE"/>
    <w:rsid w:val="7CAEE118"/>
    <w:rsid w:val="7CDB7EF5"/>
    <w:rsid w:val="7CE63AD1"/>
    <w:rsid w:val="7CED7B0A"/>
    <w:rsid w:val="7DF66D59"/>
    <w:rsid w:val="7E00CF76"/>
    <w:rsid w:val="7E774F56"/>
    <w:rsid w:val="7E9B598B"/>
    <w:rsid w:val="7ECC4ED7"/>
    <w:rsid w:val="7EF4FD67"/>
    <w:rsid w:val="7FE5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B158"/>
  <w15:chartTrackingRefBased/>
  <w15:docId w15:val="{C48C5135-BC56-4AC6-B3F3-91BFF41C46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bfbd8bc2df748e8" /><Relationship Type="http://schemas.openxmlformats.org/officeDocument/2006/relationships/hyperlink" Target="https://www.agriculture-vision.com/agriculture-vision-2020" TargetMode="External" Id="R32bf1af742084a2b" /><Relationship Type="http://schemas.openxmlformats.org/officeDocument/2006/relationships/hyperlink" Target="https://github.com/SHI-Labs/Agriculture-Vision" TargetMode="External" Id="R183b077d4d544986" /><Relationship Type="http://schemas.openxmlformats.org/officeDocument/2006/relationships/hyperlink" Target="https://www.agriculture-vision.com/agriculture-vision-2024/prize-challenge-2024" TargetMode="External" Id="R1211b7a679314c73" /><Relationship Type="http://schemas.openxmlformats.org/officeDocument/2006/relationships/hyperlink" Target="https://www.dropbox.com/scl/fo/7yzzc8hqtvaki2y1md6h4/h?rlkey=su71dij6xfb964zfwe1d6kros&amp;dl=0" TargetMode="External" Id="R92099e7dca4d4d72" /><Relationship Type="http://schemas.openxmlformats.org/officeDocument/2006/relationships/hyperlink" Target="mailto:flin96@gatech.edu" TargetMode="External" Id="R77ee146248e240dd" /><Relationship Type="http://schemas.openxmlformats.org/officeDocument/2006/relationships/hyperlink" Target="mailto:ssheludko3@gatech.edu" TargetMode="External" Id="R0ee59d06a35a43f2" /><Relationship Type="http://schemas.openxmlformats.org/officeDocument/2006/relationships/hyperlink" Target="mailto:jlu435@gatech.edu" TargetMode="External" Id="Re5e32f6594a64cc2" /><Relationship Type="http://schemas.openxmlformats.org/officeDocument/2006/relationships/hyperlink" Target="mailto:bmeyering3@gatech.edu" TargetMode="External" Id="R09422d916e26493c" /><Relationship Type="http://schemas.openxmlformats.org/officeDocument/2006/relationships/hyperlink" Target="https://doi.org/10.3389/FPLS.2022.898131/BIBTEX" TargetMode="External" Id="R37ccbd01479e4fff" /><Relationship Type="http://schemas.openxmlformats.org/officeDocument/2006/relationships/hyperlink" Target="https://doi.org/10.1007/s11119-022-09929-9" TargetMode="External" Id="R11cdf1490ef4486c" /><Relationship Type="http://schemas.openxmlformats.org/officeDocument/2006/relationships/hyperlink" Target="https://www.agriculture-vision.com" TargetMode="External" Id="R29b1dd6648224c3f" /><Relationship Type="http://schemas.openxmlformats.org/officeDocument/2006/relationships/hyperlink" Target="https://doi.org/10.1109/TIM.2023.3272052" TargetMode="External" Id="R3887bd2f93104705" /><Relationship Type="http://schemas.openxmlformats.org/officeDocument/2006/relationships/hyperlink" Target="https://doi.org/10.1109/ICCE-Asia59966.2023.10326382" TargetMode="External" Id="R54c20dda6a2a487c" /><Relationship Type="http://schemas.openxmlformats.org/officeDocument/2006/relationships/hyperlink" Target="https://doi.org/10.1002/ACM2.14296" TargetMode="External" Id="R81c9f260f76442dd" /><Relationship Type="http://schemas.openxmlformats.org/officeDocument/2006/relationships/hyperlink" Target="https://doi.org/10.1109/ICRA.2018.8460962" TargetMode="External" Id="R69cfb8b8f6584c48" /><Relationship Type="http://schemas.openxmlformats.org/officeDocument/2006/relationships/hyperlink" Target="https://ssrn.com/abstract=4663174" TargetMode="External" Id="Ree3b5645eb5b4ce6" /><Relationship Type="http://schemas.openxmlformats.org/officeDocument/2006/relationships/hyperlink" Target="https://doi.org/10.3390/rs12193136" TargetMode="External" Id="R2cd17688a0d44423" /><Relationship Type="http://schemas.openxmlformats.org/officeDocument/2006/relationships/hyperlink" Target="https://doi.org/10.3390/ROBOTICS13020020/S1" TargetMode="External" Id="R3f9f732282bf4207" /><Relationship Type="http://schemas.openxmlformats.org/officeDocument/2006/relationships/hyperlink" Target="https://github.com/cropandweed/cropandweed-dataset" TargetMode="External" Id="R7635127b2cb84a09" /><Relationship Type="http://schemas.openxmlformats.org/officeDocument/2006/relationships/hyperlink" Target="https://doi.org/10.1038/s41598-023-29665-y" TargetMode="External" Id="Raa9374c31c0844ed" /><Relationship Type="http://schemas.openxmlformats.org/officeDocument/2006/relationships/hyperlink" Target="https://doi.org/10.3390/RS15061602" TargetMode="External" Id="R2a74c3fb9b2c41bd" /><Relationship Type="http://schemas.openxmlformats.org/officeDocument/2006/relationships/hyperlink" Target="https://www.agriculture-vision.com" TargetMode="External" Id="Rf29b27ade6ad485f" /><Relationship Type="http://schemas.openxmlformats.org/officeDocument/2006/relationships/hyperlink" Target="https://doi.org/10.1007/s10994-019-05855-6" TargetMode="External" Id="Rf9d8e45c978e4dff" /><Relationship Type="http://schemas.openxmlformats.org/officeDocument/2006/relationships/hyperlink" Target="https://doi.org/10.1007/978-981-15-1967-3_13" TargetMode="External" Id="Rcfa770fbf9e54126" /><Relationship Type="http://schemas.openxmlformats.org/officeDocument/2006/relationships/hyperlink" Target="https://www.sciencedirect.com/science/article/pii/S2214317323000112" TargetMode="External" Id="Rc96774fee41c4523" /><Relationship Type="http://schemas.openxmlformats.org/officeDocument/2006/relationships/hyperlink" Target="https://www.sciencedirect.com/science/article/pii/S0168169919305137" TargetMode="External" Id="R1cd92eff9683424f" /><Relationship Type="http://schemas.openxmlformats.org/officeDocument/2006/relationships/hyperlink" Target="https://ieeexplore.ieee.org/abstract/document/8105856" TargetMode="External" Id="R6995b080fe7c4ece" /><Relationship Type="http://schemas.openxmlformats.org/officeDocument/2006/relationships/hyperlink" Target="https://www.researchgate.net/publication/280581078_Pseudo-Label_The_Simple_and_Efficient_Semi-Supervised_Learning_Method_for_Deep_Neural_Networks" TargetMode="External" Id="R6d348bd63ebd4b29" /><Relationship Type="http://schemas.openxmlformats.org/officeDocument/2006/relationships/hyperlink" Target="https://arxiv.org/abs/2004.08514" TargetMode="External" Id="R870a88023eeb43ff" /><Relationship Type="http://schemas.openxmlformats.org/officeDocument/2006/relationships/numbering" Target="numbering.xml" Id="R52e75fc91e004b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2024-03-14T06:23:24.5316710Z</dcterms:created>
  <dcterms:modified xsi:type="dcterms:W3CDTF">2024-03-16T19:02:35.3084034Z</dcterms:modified>
  <dc:creator>Meyering, Bryce B</dc:creator>
  <lastModifiedBy>Meyering, Bryce B</lastModifiedBy>
</coreProperties>
</file>